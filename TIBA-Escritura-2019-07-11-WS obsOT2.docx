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54FDD"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0185B851" w14:textId="77777777" w:rsidR="00DD7569" w:rsidRPr="00594869" w:rsidRDefault="00DD7569" w:rsidP="001C5BD6">
      <w:pPr>
        <w:jc w:val="both"/>
        <w:rPr>
          <w:rFonts w:ascii="Verdana" w:hAnsi="Verdana" w:cs="Arial"/>
          <w:sz w:val="20"/>
          <w:szCs w:val="20"/>
        </w:rPr>
      </w:pPr>
    </w:p>
    <w:p w14:paraId="01FCA59D"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546A35A0" w14:textId="77777777" w:rsidR="00DD7569" w:rsidRPr="00594869" w:rsidRDefault="00DD7569" w:rsidP="001C5BD6">
      <w:pPr>
        <w:pStyle w:val="Corpodetexto"/>
        <w:tabs>
          <w:tab w:val="left" w:pos="3299"/>
        </w:tabs>
        <w:jc w:val="both"/>
        <w:rPr>
          <w:rFonts w:ascii="Verdana" w:hAnsi="Verdana" w:cs="Arial"/>
          <w:sz w:val="20"/>
          <w:szCs w:val="20"/>
        </w:rPr>
      </w:pPr>
    </w:p>
    <w:p w14:paraId="09982C4E"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sidR="008624E6" w:rsidRPr="0056060F">
        <w:rPr>
          <w:rFonts w:ascii="Verdana" w:hAnsi="Verdana" w:cs="Arial"/>
          <w:sz w:val="20"/>
          <w:szCs w:val="20"/>
          <w:highlight w:val="yellow"/>
        </w:rPr>
        <w:t>[</w:t>
      </w:r>
      <w:r w:rsidR="008624E6" w:rsidRPr="00A103B1">
        <w:rPr>
          <w:rFonts w:ascii="Verdana" w:hAnsi="Verdana" w:cs="Arial"/>
          <w:sz w:val="20"/>
          <w:szCs w:val="20"/>
          <w:highlight w:val="yellow"/>
        </w:rPr>
        <w:t>•</w:t>
      </w:r>
      <w:r w:rsidR="008624E6" w:rsidRPr="0056060F">
        <w:rPr>
          <w:rFonts w:ascii="Verdana" w:hAnsi="Verdana" w:cs="Arial"/>
          <w:sz w:val="20"/>
          <w:szCs w:val="20"/>
          <w:highlight w:val="yellow"/>
        </w:rPr>
        <w:t>]</w:t>
      </w:r>
      <w:r w:rsidR="00555A30" w:rsidRPr="00594869">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2DE86A27" w14:textId="77777777" w:rsidR="00DD7569" w:rsidRPr="00594869" w:rsidRDefault="00DD7569" w:rsidP="001C5BD6">
      <w:pPr>
        <w:jc w:val="both"/>
        <w:rPr>
          <w:rFonts w:ascii="Verdana" w:hAnsi="Verdana" w:cs="Arial"/>
          <w:b/>
          <w:sz w:val="20"/>
          <w:szCs w:val="20"/>
        </w:rPr>
      </w:pPr>
      <w:bookmarkStart w:id="2" w:name="_DV_M30"/>
      <w:bookmarkEnd w:id="2"/>
    </w:p>
    <w:p w14:paraId="483D2E63" w14:textId="77777777"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sede na Cidade e Estado do Rio de Janeiro, na Avenida das Américas, </w:t>
      </w:r>
      <w:r w:rsidR="00C80FD0">
        <w:rPr>
          <w:rFonts w:ascii="Verdana" w:hAnsi="Verdana" w:cs="Tahoma"/>
          <w:sz w:val="20"/>
          <w:szCs w:val="20"/>
        </w:rPr>
        <w:t xml:space="preserve">nº </w:t>
      </w:r>
      <w:r w:rsidRPr="00961C20">
        <w:rPr>
          <w:rFonts w:ascii="Verdana" w:hAnsi="Verdana" w:cs="Tahoma"/>
          <w:sz w:val="20"/>
          <w:szCs w:val="20"/>
        </w:rPr>
        <w:t>3</w:t>
      </w:r>
      <w:r w:rsidR="009E7735">
        <w:rPr>
          <w:rFonts w:ascii="Verdana" w:hAnsi="Verdana" w:cs="Tahoma"/>
          <w:sz w:val="20"/>
          <w:szCs w:val="20"/>
        </w:rPr>
        <w:t>.</w:t>
      </w:r>
      <w:r w:rsidRPr="00961C20">
        <w:rPr>
          <w:rFonts w:ascii="Verdana" w:hAnsi="Verdana" w:cs="Tahoma"/>
          <w:sz w:val="20"/>
          <w:szCs w:val="20"/>
        </w:rPr>
        <w:t>434, Bloco 7</w:t>
      </w:r>
      <w:r w:rsidR="009E7735">
        <w:rPr>
          <w:rFonts w:ascii="Verdana" w:hAnsi="Verdana" w:cs="Tahoma"/>
          <w:sz w:val="20"/>
          <w:szCs w:val="20"/>
        </w:rPr>
        <w:t>, Sala 201</w:t>
      </w:r>
      <w:r w:rsidRPr="00961C20">
        <w:rPr>
          <w:rFonts w:ascii="Verdana" w:hAnsi="Verdana" w:cs="Tahoma"/>
          <w:sz w:val="20"/>
          <w:szCs w:val="20"/>
        </w:rPr>
        <w:t>, inscrita no CNPJ sob o nº 36.113.876/0001-91</w:t>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6E296C18" w14:textId="77777777" w:rsidR="00C822CC" w:rsidRPr="00A753D3" w:rsidRDefault="00C822CC" w:rsidP="00A753D3">
      <w:pPr>
        <w:pStyle w:val="Corpodetexto"/>
        <w:jc w:val="both"/>
        <w:rPr>
          <w:rFonts w:ascii="Verdana" w:hAnsi="Verdana"/>
          <w:sz w:val="20"/>
        </w:rPr>
      </w:pPr>
      <w:bookmarkStart w:id="3" w:name="_DV_M31"/>
      <w:bookmarkStart w:id="4" w:name="_DV_M32"/>
      <w:bookmarkStart w:id="5" w:name="_DV_M33"/>
      <w:bookmarkStart w:id="6" w:name="_DV_M35"/>
      <w:bookmarkEnd w:id="3"/>
      <w:bookmarkEnd w:id="4"/>
      <w:bookmarkEnd w:id="5"/>
      <w:bookmarkEnd w:id="6"/>
    </w:p>
    <w:p w14:paraId="4624D6A5" w14:textId="77777777"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0E4B5096" w14:textId="77777777" w:rsidR="00DD7569" w:rsidRPr="00594869" w:rsidRDefault="00DD7569" w:rsidP="0031735D">
      <w:pPr>
        <w:pStyle w:val="Lista2"/>
        <w:ind w:left="0" w:firstLine="0"/>
        <w:rPr>
          <w:rFonts w:ascii="Verdana" w:hAnsi="Verdana"/>
          <w:sz w:val="20"/>
          <w:szCs w:val="20"/>
        </w:rPr>
      </w:pPr>
    </w:p>
    <w:p w14:paraId="7A5F3965" w14:textId="77777777" w:rsidR="00DD7569" w:rsidRPr="00594869" w:rsidRDefault="00DD7569" w:rsidP="0031735D">
      <w:pPr>
        <w:pStyle w:val="Corpodetexto"/>
        <w:jc w:val="both"/>
        <w:rPr>
          <w:rFonts w:ascii="Verdana" w:hAnsi="Verdana"/>
          <w:sz w:val="20"/>
          <w:szCs w:val="20"/>
        </w:rPr>
      </w:pPr>
      <w:bookmarkStart w:id="7" w:name="_DV_M36"/>
      <w:bookmarkEnd w:id="7"/>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3229CCA8" w14:textId="77777777" w:rsidR="00DD7569" w:rsidRPr="00594869" w:rsidRDefault="00DD7569" w:rsidP="0031735D">
      <w:pPr>
        <w:pStyle w:val="Corpodetexto"/>
        <w:jc w:val="both"/>
        <w:rPr>
          <w:rFonts w:ascii="Verdana" w:hAnsi="Verdana" w:cs="Arial"/>
          <w:sz w:val="20"/>
          <w:szCs w:val="20"/>
        </w:rPr>
      </w:pPr>
    </w:p>
    <w:p w14:paraId="089D1157" w14:textId="77777777" w:rsidR="00A827D5" w:rsidRPr="00594869" w:rsidRDefault="00A827D5" w:rsidP="00EE3FD7">
      <w:pPr>
        <w:pStyle w:val="Corpodetexto"/>
        <w:jc w:val="both"/>
        <w:rPr>
          <w:rFonts w:ascii="Verdana" w:hAnsi="Verdana" w:cs="Arial"/>
          <w:sz w:val="20"/>
          <w:szCs w:val="20"/>
        </w:rPr>
      </w:pPr>
      <w:bookmarkStart w:id="8" w:name="_DV_M37"/>
      <w:bookmarkEnd w:id="8"/>
    </w:p>
    <w:p w14:paraId="0CAEF4F3" w14:textId="77777777" w:rsidR="00DD7569" w:rsidRPr="00594869" w:rsidRDefault="00DD7569" w:rsidP="00FE2805">
      <w:pPr>
        <w:pStyle w:val="Ttulo1"/>
      </w:pPr>
      <w:bookmarkStart w:id="9" w:name="_DV_M38"/>
      <w:bookmarkStart w:id="10" w:name="_Toc499990313"/>
      <w:bookmarkStart w:id="11" w:name="_Toc280370534"/>
      <w:bookmarkStart w:id="12" w:name="_Toc349040590"/>
      <w:bookmarkStart w:id="13" w:name="_Toc351469175"/>
      <w:bookmarkStart w:id="14" w:name="_Toc352767477"/>
      <w:bookmarkStart w:id="15" w:name="_Toc355626564"/>
      <w:bookmarkEnd w:id="9"/>
      <w:r w:rsidRPr="00594869">
        <w:t>CLÁUSULA I</w:t>
      </w:r>
      <w:r w:rsidRPr="00594869">
        <w:br/>
        <w:t>AUTORIZAÇÕES</w:t>
      </w:r>
      <w:bookmarkEnd w:id="10"/>
      <w:bookmarkEnd w:id="11"/>
      <w:bookmarkEnd w:id="12"/>
      <w:bookmarkEnd w:id="13"/>
      <w:bookmarkEnd w:id="14"/>
      <w:bookmarkEnd w:id="15"/>
    </w:p>
    <w:p w14:paraId="2EF7C68D" w14:textId="77777777" w:rsidR="00DD7569" w:rsidRPr="00594869" w:rsidRDefault="00DD7569" w:rsidP="00EE3FD7">
      <w:pPr>
        <w:keepNext/>
        <w:rPr>
          <w:rFonts w:ascii="Verdana" w:hAnsi="Verdana" w:cs="Arial"/>
          <w:sz w:val="20"/>
          <w:szCs w:val="20"/>
        </w:rPr>
      </w:pPr>
    </w:p>
    <w:p w14:paraId="7288D281"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16" w:name="_DV_M39"/>
      <w:bookmarkEnd w:id="16"/>
      <w:r w:rsidRPr="00594869">
        <w:rPr>
          <w:rFonts w:ascii="Verdana" w:hAnsi="Verdana"/>
          <w:b/>
          <w:smallCaps/>
          <w:color w:val="000000" w:themeColor="text1"/>
          <w:sz w:val="20"/>
          <w:szCs w:val="20"/>
        </w:rPr>
        <w:t xml:space="preserve">Autorização da Emissão e da Constituição das Garantias pela Emissora </w:t>
      </w:r>
    </w:p>
    <w:p w14:paraId="0600A36A" w14:textId="77777777" w:rsidR="00DD7569" w:rsidRPr="00594869" w:rsidRDefault="00DD7569" w:rsidP="00EE3FD7">
      <w:pPr>
        <w:keepNext/>
        <w:jc w:val="both"/>
        <w:rPr>
          <w:rFonts w:ascii="Verdana" w:hAnsi="Verdana"/>
          <w:b/>
          <w:sz w:val="20"/>
          <w:szCs w:val="20"/>
        </w:rPr>
      </w:pPr>
    </w:p>
    <w:p w14:paraId="6189D96C" w14:textId="77777777" w:rsidR="00DD7569" w:rsidRPr="00594869" w:rsidRDefault="00DD7569" w:rsidP="0056060F">
      <w:pPr>
        <w:pStyle w:val="PargrafodaLista"/>
        <w:numPr>
          <w:ilvl w:val="2"/>
          <w:numId w:val="16"/>
        </w:numPr>
        <w:ind w:left="0" w:firstLine="0"/>
        <w:jc w:val="both"/>
        <w:rPr>
          <w:rFonts w:ascii="Verdana" w:hAnsi="Verdana"/>
          <w:sz w:val="20"/>
          <w:szCs w:val="20"/>
        </w:rPr>
      </w:pPr>
      <w:bookmarkStart w:id="17" w:name="_DV_M40"/>
      <w:bookmarkEnd w:id="17"/>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18" w:name="_DV_M41"/>
      <w:bookmarkStart w:id="19" w:name="_DV_M42"/>
      <w:bookmarkEnd w:id="18"/>
      <w:bookmarkEnd w:id="19"/>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51398F" w:rsidRPr="00594869">
        <w:rPr>
          <w:rFonts w:ascii="Verdana" w:hAnsi="Verdana"/>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6854CC" w:rsidRPr="00594869">
        <w:rPr>
          <w:rFonts w:ascii="Verdana" w:hAnsi="Verdana"/>
          <w:sz w:val="20"/>
          <w:szCs w:val="20"/>
        </w:rPr>
        <w:t xml:space="preserve"> 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14:paraId="0066DBC1" w14:textId="77777777" w:rsidR="00DD7569" w:rsidRPr="00594869" w:rsidRDefault="00DD7569" w:rsidP="001C5BD6">
      <w:pPr>
        <w:jc w:val="both"/>
        <w:rPr>
          <w:rFonts w:ascii="Verdana" w:hAnsi="Verdana" w:cs="Arial"/>
          <w:sz w:val="20"/>
          <w:szCs w:val="20"/>
        </w:rPr>
      </w:pPr>
    </w:p>
    <w:p w14:paraId="05093496"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4D331E2F" w14:textId="77777777" w:rsidR="00C80FD0" w:rsidRPr="00594869" w:rsidRDefault="00C80FD0" w:rsidP="00C80FD0">
      <w:pPr>
        <w:keepNext/>
        <w:jc w:val="both"/>
        <w:rPr>
          <w:rFonts w:ascii="Verdana" w:hAnsi="Verdana"/>
          <w:b/>
          <w:sz w:val="20"/>
          <w:szCs w:val="20"/>
        </w:rPr>
      </w:pPr>
    </w:p>
    <w:p w14:paraId="3D19C20F" w14:textId="77777777"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pela Guartela Energia SPE S.A.</w:t>
      </w:r>
      <w:r w:rsidR="00987EB3">
        <w:rPr>
          <w:rFonts w:ascii="Verdana" w:hAnsi="Verdana"/>
          <w:sz w:val="20"/>
          <w:szCs w:val="20"/>
        </w:rPr>
        <w:t xml:space="preserve"> (“</w:t>
      </w:r>
      <w:r w:rsidR="00987EB3" w:rsidRPr="00BD28BE">
        <w:rPr>
          <w:rFonts w:ascii="Verdana" w:hAnsi="Verdana"/>
          <w:sz w:val="20"/>
          <w:szCs w:val="20"/>
          <w:u w:val="single"/>
        </w:rPr>
        <w:t>Guartela</w:t>
      </w:r>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r w:rsidR="00171AC4" w:rsidRPr="00A753D3">
        <w:rPr>
          <w:rFonts w:ascii="Verdana" w:hAnsi="Verdana"/>
          <w:sz w:val="20"/>
        </w:rPr>
        <w:t>[</w:t>
      </w:r>
      <w:r w:rsidR="00DB104F" w:rsidRPr="0056060F">
        <w:rPr>
          <w:rFonts w:ascii="Verdana" w:hAnsi="Verdana"/>
          <w:i/>
          <w:sz w:val="20"/>
          <w:szCs w:val="20"/>
          <w:highlight w:val="yellow"/>
        </w:rPr>
        <w:t>holding executivos</w:t>
      </w:r>
      <w:r w:rsidR="00B56769" w:rsidRPr="00A753D3">
        <w:rPr>
          <w:rFonts w:ascii="Verdana" w:hAnsi="Verdana"/>
          <w:sz w:val="20"/>
        </w:rPr>
        <w:t>]</w:t>
      </w:r>
      <w:r w:rsidR="00987EB3">
        <w:rPr>
          <w:rFonts w:ascii="Verdana" w:hAnsi="Verdana"/>
          <w:sz w:val="20"/>
          <w:szCs w:val="20"/>
        </w:rPr>
        <w:t xml:space="preserve"> (“</w:t>
      </w:r>
      <w:r w:rsidR="00171AC4">
        <w:rPr>
          <w:rFonts w:ascii="Verdana" w:hAnsi="Verdana"/>
          <w:sz w:val="20"/>
          <w:szCs w:val="20"/>
          <w:u w:val="single"/>
        </w:rPr>
        <w:t>Ho</w:t>
      </w:r>
      <w:r w:rsidR="00A103B1">
        <w:rPr>
          <w:rFonts w:ascii="Verdana" w:hAnsi="Verdana"/>
          <w:sz w:val="20"/>
          <w:szCs w:val="20"/>
          <w:u w:val="single"/>
        </w:rPr>
        <w:t xml:space="preserve">lding </w:t>
      </w:r>
      <w:r w:rsidR="00171AC4">
        <w:rPr>
          <w:rFonts w:ascii="Verdana" w:hAnsi="Verdana"/>
          <w:sz w:val="20"/>
          <w:szCs w:val="20"/>
          <w:u w:val="single"/>
        </w:rPr>
        <w:t>Exe</w:t>
      </w:r>
      <w:r w:rsidR="00A103B1">
        <w:rPr>
          <w:rFonts w:ascii="Verdana" w:hAnsi="Verdana"/>
          <w:sz w:val="20"/>
          <w:szCs w:val="20"/>
          <w:u w:val="single"/>
        </w:rPr>
        <w:t>cutivos</w:t>
      </w:r>
      <w:r w:rsidR="00987EB3">
        <w:rPr>
          <w:rFonts w:ascii="Verdana" w:hAnsi="Verdana"/>
          <w:sz w:val="20"/>
          <w:szCs w:val="20"/>
        </w:rPr>
        <w:t>” e, em conjunto com Guartela</w:t>
      </w:r>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r w:rsidRPr="00594869">
        <w:rPr>
          <w:rFonts w:ascii="Verdana" w:hAnsi="Verdana"/>
          <w:sz w:val="20"/>
          <w:szCs w:val="20"/>
        </w:rPr>
        <w:t xml:space="preserve">com base nas deliberações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Pr>
          <w:rFonts w:ascii="Verdana" w:hAnsi="Verdana"/>
          <w:sz w:val="20"/>
          <w:szCs w:val="20"/>
        </w:rPr>
        <w:t>.</w:t>
      </w:r>
    </w:p>
    <w:p w14:paraId="20368A00" w14:textId="77777777" w:rsidR="00CA614D" w:rsidRDefault="00CA614D" w:rsidP="001C5BD6">
      <w:pPr>
        <w:jc w:val="both"/>
        <w:rPr>
          <w:rFonts w:ascii="Verdana" w:hAnsi="Verdana" w:cs="Arial"/>
          <w:sz w:val="20"/>
          <w:szCs w:val="20"/>
        </w:rPr>
      </w:pPr>
    </w:p>
    <w:p w14:paraId="6758DF97" w14:textId="77777777" w:rsidR="007A3A4C" w:rsidRPr="00594869" w:rsidRDefault="007A3A4C" w:rsidP="001C5BD6">
      <w:pPr>
        <w:jc w:val="both"/>
        <w:rPr>
          <w:rFonts w:ascii="Verdana" w:hAnsi="Verdana" w:cs="Arial"/>
          <w:sz w:val="20"/>
          <w:szCs w:val="20"/>
        </w:rPr>
      </w:pPr>
    </w:p>
    <w:p w14:paraId="57868988" w14:textId="77777777" w:rsidR="00DD7569" w:rsidRPr="00594869" w:rsidRDefault="00DD7569" w:rsidP="00FE2805">
      <w:pPr>
        <w:pStyle w:val="Ttulo1"/>
      </w:pPr>
      <w:bookmarkStart w:id="20" w:name="_DV_M45"/>
      <w:bookmarkStart w:id="21" w:name="_Toc499990314"/>
      <w:bookmarkStart w:id="22" w:name="_Toc280370535"/>
      <w:bookmarkStart w:id="23" w:name="_Toc349040591"/>
      <w:bookmarkStart w:id="24" w:name="_Toc351469176"/>
      <w:bookmarkStart w:id="25" w:name="_Toc352767478"/>
      <w:bookmarkStart w:id="26" w:name="_Toc355626565"/>
      <w:bookmarkEnd w:id="20"/>
      <w:r w:rsidRPr="00594869">
        <w:t>CLÁUSULA II</w:t>
      </w:r>
      <w:r w:rsidRPr="00594869">
        <w:br/>
        <w:t>REQUISITOS</w:t>
      </w:r>
      <w:bookmarkEnd w:id="21"/>
      <w:bookmarkEnd w:id="22"/>
      <w:bookmarkEnd w:id="23"/>
      <w:bookmarkEnd w:id="24"/>
      <w:bookmarkEnd w:id="25"/>
      <w:bookmarkEnd w:id="26"/>
    </w:p>
    <w:p w14:paraId="5F5712E7" w14:textId="77777777" w:rsidR="00DD7569" w:rsidRPr="00594869" w:rsidRDefault="00DD7569" w:rsidP="00EE3FD7">
      <w:pPr>
        <w:keepNext/>
        <w:rPr>
          <w:rFonts w:ascii="Verdana" w:hAnsi="Verdana" w:cs="Arial"/>
          <w:sz w:val="20"/>
          <w:szCs w:val="20"/>
        </w:rPr>
      </w:pPr>
    </w:p>
    <w:p w14:paraId="2A7D025C"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27" w:name="_DV_M46"/>
      <w:bookmarkEnd w:id="27"/>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18D0401E" w14:textId="77777777" w:rsidR="00DD7569" w:rsidRPr="00594869" w:rsidRDefault="00DD7569" w:rsidP="001C5BD6">
      <w:pPr>
        <w:jc w:val="both"/>
        <w:rPr>
          <w:rFonts w:ascii="Verdana" w:hAnsi="Verdana" w:cs="Arial"/>
          <w:sz w:val="20"/>
          <w:szCs w:val="20"/>
        </w:rPr>
      </w:pPr>
    </w:p>
    <w:p w14:paraId="08387753"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28" w:name="_DV_M47"/>
      <w:bookmarkStart w:id="29" w:name="_Toc499990315"/>
      <w:bookmarkEnd w:id="28"/>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29"/>
      <w:r w:rsidRPr="00594869">
        <w:rPr>
          <w:rFonts w:ascii="Verdana" w:hAnsi="Verdana" w:cs="Arial"/>
          <w:b/>
          <w:smallCaps/>
          <w:sz w:val="20"/>
          <w:szCs w:val="20"/>
        </w:rPr>
        <w:t xml:space="preserve"> da Emissora </w:t>
      </w:r>
    </w:p>
    <w:p w14:paraId="79465602" w14:textId="77777777" w:rsidR="00DD7569" w:rsidRPr="00594869" w:rsidRDefault="00DD7569" w:rsidP="0031735D">
      <w:pPr>
        <w:keepNext/>
        <w:jc w:val="both"/>
        <w:rPr>
          <w:rFonts w:ascii="Verdana" w:hAnsi="Verdana" w:cs="Arial"/>
          <w:sz w:val="20"/>
          <w:szCs w:val="20"/>
        </w:rPr>
      </w:pPr>
    </w:p>
    <w:p w14:paraId="1A5E8709" w14:textId="77777777" w:rsidR="00DD7569" w:rsidRPr="00594869" w:rsidRDefault="00DD7569" w:rsidP="0056060F">
      <w:pPr>
        <w:pStyle w:val="PargrafodaLista"/>
        <w:numPr>
          <w:ilvl w:val="2"/>
          <w:numId w:val="59"/>
        </w:numPr>
        <w:ind w:left="0" w:firstLine="0"/>
        <w:jc w:val="both"/>
        <w:rPr>
          <w:rFonts w:ascii="Verdana" w:hAnsi="Verdana"/>
          <w:sz w:val="20"/>
          <w:szCs w:val="20"/>
        </w:rPr>
      </w:pPr>
      <w:bookmarkStart w:id="30" w:name="_DV_M48"/>
      <w:bookmarkEnd w:id="30"/>
      <w:r w:rsidRPr="00594869">
        <w:rPr>
          <w:rFonts w:ascii="Verdana" w:hAnsi="Verdana"/>
          <w:sz w:val="20"/>
          <w:szCs w:val="20"/>
        </w:rPr>
        <w:t xml:space="preserve">Nos </w:t>
      </w:r>
      <w:r w:rsidRPr="00EE3FD7">
        <w:rPr>
          <w:rFonts w:ascii="Verdana" w:hAnsi="Verdana" w:cs="Arial"/>
          <w:sz w:val="20"/>
          <w:szCs w:val="20"/>
        </w:rPr>
        <w:t>termos</w:t>
      </w:r>
      <w:r w:rsidRPr="00594869">
        <w:rPr>
          <w:rFonts w:ascii="Verdana" w:hAnsi="Verdana"/>
          <w:sz w:val="20"/>
          <w:szCs w:val="20"/>
        </w:rPr>
        <w:t xml:space="preserve"> dos artigos 62, inciso I, e 289 da Lei nº 6.404, de 15 de dezembro de </w:t>
      </w:r>
      <w:r w:rsidRPr="002B2398">
        <w:rPr>
          <w:rFonts w:ascii="Verdana" w:hAnsi="Verdana"/>
          <w:sz w:val="20"/>
          <w:szCs w:val="20"/>
        </w:rPr>
        <w:t>1976, conforme alterada (“</w:t>
      </w:r>
      <w:r w:rsidRPr="002B2398">
        <w:rPr>
          <w:rFonts w:ascii="Verdana" w:hAnsi="Verdana"/>
          <w:sz w:val="20"/>
          <w:szCs w:val="20"/>
          <w:u w:val="single"/>
        </w:rPr>
        <w:t>Lei das Sociedades por Ações</w:t>
      </w:r>
      <w:r w:rsidRPr="002B2398">
        <w:rPr>
          <w:rFonts w:ascii="Verdana" w:hAnsi="Verdana"/>
          <w:sz w:val="20"/>
          <w:szCs w:val="20"/>
        </w:rPr>
        <w:t xml:space="preserve">”), </w:t>
      </w:r>
      <w:r w:rsidR="006854CC" w:rsidRPr="002B2398">
        <w:rPr>
          <w:rFonts w:ascii="Verdana" w:hAnsi="Verdana"/>
          <w:sz w:val="20"/>
          <w:szCs w:val="20"/>
        </w:rPr>
        <w:t>(i) </w:t>
      </w:r>
      <w:r w:rsidRPr="002B2398">
        <w:rPr>
          <w:rFonts w:ascii="Verdana" w:hAnsi="Verdana"/>
          <w:sz w:val="20"/>
          <w:szCs w:val="20"/>
        </w:rPr>
        <w:t xml:space="preserve">a ata da AGE da Emissora </w:t>
      </w:r>
      <w:r w:rsidR="006854CC" w:rsidRPr="002B2398">
        <w:rPr>
          <w:rFonts w:ascii="Verdana" w:hAnsi="Verdana"/>
          <w:sz w:val="20"/>
          <w:szCs w:val="20"/>
        </w:rPr>
        <w:t>[</w:t>
      </w:r>
      <w:r w:rsidR="00F21A88" w:rsidRPr="002B2398">
        <w:rPr>
          <w:rFonts w:ascii="Verdana" w:hAnsi="Verdana"/>
          <w:sz w:val="20"/>
          <w:szCs w:val="20"/>
          <w:highlight w:val="yellow"/>
        </w:rPr>
        <w:t xml:space="preserve">será </w:t>
      </w:r>
      <w:r w:rsidRPr="002B2398">
        <w:rPr>
          <w:rFonts w:ascii="Verdana" w:hAnsi="Verdana"/>
          <w:sz w:val="20"/>
          <w:szCs w:val="20"/>
          <w:highlight w:val="yellow"/>
        </w:rPr>
        <w:t xml:space="preserve">arquivada na </w:t>
      </w:r>
      <w:r w:rsidR="00B115F3" w:rsidRPr="002B2398">
        <w:rPr>
          <w:rFonts w:ascii="Verdana" w:hAnsi="Verdana"/>
          <w:sz w:val="20"/>
          <w:szCs w:val="20"/>
          <w:highlight w:val="yellow"/>
        </w:rPr>
        <w:t xml:space="preserve">JUCEMG </w:t>
      </w:r>
      <w:r w:rsidR="006854CC" w:rsidRPr="002B2398">
        <w:rPr>
          <w:rFonts w:ascii="Verdana" w:hAnsi="Verdana"/>
          <w:sz w:val="20"/>
          <w:szCs w:val="20"/>
          <w:highlight w:val="yellow"/>
        </w:rPr>
        <w:t>e será publicada no Diário Oficial do Estado de Minas Gerais e no jornal [•] (“</w:t>
      </w:r>
      <w:r w:rsidR="006854CC" w:rsidRPr="002B2398">
        <w:rPr>
          <w:rFonts w:ascii="Verdana" w:hAnsi="Verdana"/>
          <w:sz w:val="20"/>
          <w:szCs w:val="20"/>
          <w:highlight w:val="yellow"/>
          <w:u w:val="single"/>
        </w:rPr>
        <w:t>Jornais de Publicação</w:t>
      </w:r>
      <w:r w:rsidR="006854CC" w:rsidRPr="002B2398">
        <w:rPr>
          <w:rFonts w:ascii="Verdana" w:hAnsi="Verdana"/>
          <w:sz w:val="20"/>
          <w:szCs w:val="20"/>
          <w:highlight w:val="yellow"/>
        </w:rPr>
        <w:t xml:space="preserve">”) // foi arquivada na JUCEMG </w:t>
      </w:r>
      <w:r w:rsidR="00AF73D0" w:rsidRPr="002B2398">
        <w:rPr>
          <w:rFonts w:ascii="Verdana" w:hAnsi="Verdana"/>
          <w:sz w:val="20"/>
          <w:szCs w:val="20"/>
          <w:highlight w:val="yellow"/>
        </w:rPr>
        <w:t xml:space="preserve">em </w:t>
      </w:r>
      <w:r w:rsidR="00EB45FA" w:rsidRPr="002B2398">
        <w:rPr>
          <w:rFonts w:ascii="Verdana" w:hAnsi="Verdana"/>
          <w:sz w:val="20"/>
          <w:szCs w:val="20"/>
          <w:highlight w:val="yellow"/>
        </w:rPr>
        <w:t xml:space="preserve">[•] </w:t>
      </w:r>
      <w:r w:rsidR="00AF73D0" w:rsidRPr="002B2398">
        <w:rPr>
          <w:rFonts w:ascii="Verdana" w:hAnsi="Verdana"/>
          <w:sz w:val="20"/>
          <w:szCs w:val="20"/>
          <w:highlight w:val="yellow"/>
        </w:rPr>
        <w:t xml:space="preserve">de </w:t>
      </w:r>
      <w:r w:rsidR="00A827D5" w:rsidRPr="002B2398">
        <w:rPr>
          <w:rFonts w:ascii="Verdana" w:hAnsi="Verdana"/>
          <w:sz w:val="20"/>
          <w:szCs w:val="20"/>
          <w:highlight w:val="yellow"/>
        </w:rPr>
        <w:t>[•]</w:t>
      </w:r>
      <w:r w:rsidR="00AF73D0" w:rsidRPr="002B2398">
        <w:rPr>
          <w:rFonts w:ascii="Verdana" w:hAnsi="Verdana"/>
          <w:sz w:val="20"/>
          <w:szCs w:val="20"/>
          <w:highlight w:val="yellow"/>
        </w:rPr>
        <w:t>de 201</w:t>
      </w:r>
      <w:r w:rsidR="00EB45FA" w:rsidRPr="002B2398">
        <w:rPr>
          <w:rFonts w:ascii="Verdana" w:hAnsi="Verdana"/>
          <w:sz w:val="20"/>
          <w:szCs w:val="20"/>
          <w:highlight w:val="yellow"/>
        </w:rPr>
        <w:t>9</w:t>
      </w:r>
      <w:r w:rsidR="00AF73D0" w:rsidRPr="002B2398">
        <w:rPr>
          <w:rFonts w:ascii="Verdana" w:hAnsi="Verdana"/>
          <w:sz w:val="20"/>
          <w:szCs w:val="20"/>
          <w:highlight w:val="yellow"/>
        </w:rPr>
        <w:t xml:space="preserve"> sob o nº </w:t>
      </w:r>
      <w:r w:rsidR="00EB45FA" w:rsidRPr="002B2398">
        <w:rPr>
          <w:rFonts w:ascii="Verdana" w:hAnsi="Verdana"/>
          <w:sz w:val="20"/>
          <w:szCs w:val="20"/>
          <w:highlight w:val="yellow"/>
        </w:rPr>
        <w:t xml:space="preserve">[•] </w:t>
      </w:r>
      <w:r w:rsidRPr="002B2398">
        <w:rPr>
          <w:rFonts w:ascii="Verdana" w:hAnsi="Verdana"/>
          <w:sz w:val="20"/>
          <w:szCs w:val="20"/>
          <w:highlight w:val="yellow"/>
        </w:rPr>
        <w:t xml:space="preserve">e publicada no Diário Oficial do Estado de </w:t>
      </w:r>
      <w:r w:rsidR="00A827D5" w:rsidRPr="002B2398">
        <w:rPr>
          <w:rFonts w:ascii="Verdana" w:hAnsi="Verdana"/>
          <w:sz w:val="20"/>
          <w:szCs w:val="20"/>
          <w:highlight w:val="yellow"/>
        </w:rPr>
        <w:t>Minas Gerais</w:t>
      </w:r>
      <w:r w:rsidR="005F448A">
        <w:rPr>
          <w:rFonts w:ascii="Verdana" w:hAnsi="Verdana"/>
          <w:sz w:val="20"/>
          <w:szCs w:val="20"/>
          <w:highlight w:val="yellow"/>
        </w:rPr>
        <w:t xml:space="preserve"> </w:t>
      </w:r>
      <w:r w:rsidRPr="002B2398">
        <w:rPr>
          <w:rFonts w:ascii="Verdana" w:hAnsi="Verdana"/>
          <w:sz w:val="20"/>
          <w:szCs w:val="20"/>
          <w:highlight w:val="yellow"/>
        </w:rPr>
        <w:t xml:space="preserve">e no jornal </w:t>
      </w:r>
      <w:r w:rsidR="00CF484C" w:rsidRPr="002B2398">
        <w:rPr>
          <w:rFonts w:ascii="Verdana" w:hAnsi="Verdana"/>
          <w:sz w:val="20"/>
          <w:szCs w:val="20"/>
          <w:highlight w:val="yellow"/>
        </w:rPr>
        <w:t>Diário do Comércio - Belo Horizonte</w:t>
      </w:r>
      <w:r w:rsidRPr="002B2398">
        <w:rPr>
          <w:rFonts w:ascii="Verdana" w:hAnsi="Verdana"/>
          <w:sz w:val="20"/>
          <w:szCs w:val="20"/>
          <w:highlight w:val="yellow"/>
        </w:rPr>
        <w:t>(“</w:t>
      </w:r>
      <w:r w:rsidRPr="002B2398">
        <w:rPr>
          <w:rFonts w:ascii="Verdana" w:hAnsi="Verdana"/>
          <w:sz w:val="20"/>
          <w:szCs w:val="20"/>
          <w:highlight w:val="yellow"/>
          <w:u w:val="single"/>
        </w:rPr>
        <w:t>Jornais de Publicação</w:t>
      </w:r>
      <w:r w:rsidRPr="002B2398">
        <w:rPr>
          <w:rFonts w:ascii="Verdana" w:hAnsi="Verdana"/>
          <w:sz w:val="20"/>
          <w:szCs w:val="20"/>
          <w:highlight w:val="yellow"/>
        </w:rPr>
        <w:t>”)</w:t>
      </w:r>
      <w:r w:rsidR="006854CC" w:rsidRPr="002B2398">
        <w:rPr>
          <w:rFonts w:ascii="Verdana" w:hAnsi="Verdana"/>
          <w:sz w:val="20"/>
          <w:szCs w:val="20"/>
          <w:highlight w:val="yellow"/>
        </w:rPr>
        <w:t xml:space="preserve"> em [•] de [•] de 2019</w:t>
      </w:r>
      <w:r w:rsidR="006854CC" w:rsidRPr="002B2398">
        <w:rPr>
          <w:rFonts w:ascii="Verdana" w:hAnsi="Verdana"/>
          <w:sz w:val="20"/>
          <w:szCs w:val="20"/>
        </w:rPr>
        <w:t>]; e (</w:t>
      </w:r>
      <w:proofErr w:type="spellStart"/>
      <w:r w:rsidR="006854CC" w:rsidRPr="002B2398">
        <w:rPr>
          <w:rFonts w:ascii="Verdana" w:hAnsi="Verdana"/>
          <w:sz w:val="20"/>
          <w:szCs w:val="20"/>
        </w:rPr>
        <w:t>ii</w:t>
      </w:r>
      <w:proofErr w:type="spellEnd"/>
      <w:r w:rsidR="006854CC" w:rsidRPr="002B2398">
        <w:rPr>
          <w:rFonts w:ascii="Verdana" w:hAnsi="Verdana"/>
          <w:sz w:val="20"/>
          <w:szCs w:val="20"/>
        </w:rPr>
        <w:t xml:space="preserve">) a ata da </w:t>
      </w:r>
      <w:r w:rsidR="005113F2">
        <w:rPr>
          <w:rFonts w:ascii="Verdana" w:hAnsi="Verdana"/>
          <w:sz w:val="20"/>
          <w:szCs w:val="20"/>
        </w:rPr>
        <w:t>RCA</w:t>
      </w:r>
      <w:r w:rsidR="005F448A">
        <w:rPr>
          <w:rFonts w:ascii="Verdana" w:hAnsi="Verdana"/>
          <w:sz w:val="20"/>
          <w:szCs w:val="20"/>
        </w:rPr>
        <w:t xml:space="preserve"> </w:t>
      </w:r>
      <w:r w:rsidR="006854CC" w:rsidRPr="002B2398">
        <w:rPr>
          <w:rFonts w:ascii="Verdana" w:hAnsi="Verdana"/>
          <w:sz w:val="20"/>
          <w:szCs w:val="20"/>
        </w:rPr>
        <w:t>da Emissora [</w:t>
      </w:r>
      <w:r w:rsidR="006854CC" w:rsidRPr="002B2398">
        <w:rPr>
          <w:rFonts w:ascii="Verdana" w:hAnsi="Verdana"/>
          <w:sz w:val="20"/>
          <w:szCs w:val="20"/>
          <w:highlight w:val="yellow"/>
        </w:rPr>
        <w:t>será arquivada na JUCEMG e será publicada nos Jornais de Publicação // foi arquivada na JUCEMG em [•] de [•] de 2019 sob o nº [•] e publicada nos Jornais de Publicação em [•] de [•] de 2019</w:t>
      </w:r>
      <w:r w:rsidR="006854CC" w:rsidRPr="002B2398">
        <w:rPr>
          <w:rFonts w:ascii="Verdana" w:hAnsi="Verdana"/>
          <w:sz w:val="20"/>
          <w:szCs w:val="20"/>
        </w:rPr>
        <w:t>]</w:t>
      </w:r>
      <w:r w:rsidRPr="002B2398">
        <w:rPr>
          <w:rFonts w:ascii="Verdana" w:hAnsi="Verdana"/>
          <w:sz w:val="20"/>
          <w:szCs w:val="20"/>
        </w:rPr>
        <w:t>.</w:t>
      </w:r>
    </w:p>
    <w:p w14:paraId="376F24EF" w14:textId="77777777" w:rsidR="00DD7569" w:rsidRPr="00594869" w:rsidRDefault="00DD7569" w:rsidP="0031735D">
      <w:pPr>
        <w:jc w:val="both"/>
        <w:rPr>
          <w:rFonts w:ascii="Verdana" w:hAnsi="Verdana" w:cs="Arial"/>
          <w:sz w:val="20"/>
          <w:szCs w:val="20"/>
        </w:rPr>
      </w:pPr>
    </w:p>
    <w:p w14:paraId="3DE8B54C" w14:textId="77777777"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1" w:name="_DV_M49"/>
      <w:bookmarkEnd w:id="31"/>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publicadas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23800199" w14:textId="77777777" w:rsidR="00DD7569" w:rsidRPr="00594869" w:rsidRDefault="00DD7569" w:rsidP="0031735D">
      <w:pPr>
        <w:jc w:val="both"/>
        <w:rPr>
          <w:rFonts w:ascii="Verdana" w:hAnsi="Verdana" w:cs="Arial"/>
          <w:sz w:val="20"/>
          <w:szCs w:val="20"/>
        </w:rPr>
      </w:pPr>
    </w:p>
    <w:p w14:paraId="00CA0E06"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62889B93" w14:textId="77777777" w:rsidR="00517543" w:rsidRPr="00594869" w:rsidRDefault="00517543" w:rsidP="00517543">
      <w:pPr>
        <w:keepNext/>
        <w:jc w:val="both"/>
        <w:rPr>
          <w:rFonts w:ascii="Verdana" w:hAnsi="Verdana" w:cs="Arial"/>
          <w:sz w:val="20"/>
          <w:szCs w:val="20"/>
        </w:rPr>
      </w:pPr>
    </w:p>
    <w:p w14:paraId="2DC5345D" w14:textId="77777777" w:rsidR="00517543" w:rsidRPr="00517543" w:rsidRDefault="00517543"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w:t>
      </w:r>
      <w:r w:rsidR="00562A61" w:rsidRPr="00BD28BE">
        <w:rPr>
          <w:rFonts w:ascii="Verdana" w:hAnsi="Verdana"/>
          <w:i/>
          <w:sz w:val="20"/>
          <w:szCs w:val="20"/>
          <w:highlight w:val="yellow"/>
        </w:rPr>
        <w:t>A ser inserido conforme estrutura societária à época da assinatura da escritura</w:t>
      </w:r>
      <w:r w:rsidRPr="00594869">
        <w:rPr>
          <w:rFonts w:ascii="Verdana" w:hAnsi="Verdana"/>
          <w:sz w:val="20"/>
          <w:szCs w:val="20"/>
        </w:rPr>
        <w:t>]</w:t>
      </w:r>
    </w:p>
    <w:p w14:paraId="0176B08D" w14:textId="77777777" w:rsidR="00CA614D" w:rsidRPr="00594869" w:rsidRDefault="00CA614D" w:rsidP="0031735D">
      <w:pPr>
        <w:jc w:val="both"/>
        <w:rPr>
          <w:rFonts w:ascii="Verdana" w:hAnsi="Verdana" w:cs="Arial"/>
          <w:sz w:val="20"/>
          <w:szCs w:val="20"/>
        </w:rPr>
      </w:pPr>
    </w:p>
    <w:p w14:paraId="415FBFC1"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2" w:name="_DV_M50"/>
      <w:bookmarkEnd w:id="32"/>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114C213D" w14:textId="77777777" w:rsidR="00DD7569" w:rsidRPr="00594869" w:rsidRDefault="00DD7569" w:rsidP="0031735D">
      <w:pPr>
        <w:keepNext/>
        <w:tabs>
          <w:tab w:val="left" w:pos="720"/>
        </w:tabs>
        <w:jc w:val="both"/>
        <w:rPr>
          <w:rFonts w:ascii="Verdana" w:hAnsi="Verdana" w:cs="Arial"/>
          <w:sz w:val="20"/>
          <w:szCs w:val="20"/>
        </w:rPr>
      </w:pPr>
    </w:p>
    <w:p w14:paraId="30A3E319"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3" w:name="_DV_M51"/>
      <w:bookmarkEnd w:id="33"/>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1A4C09EE" w14:textId="77777777" w:rsidR="00DD7569" w:rsidRPr="00594869" w:rsidRDefault="00DD7569">
      <w:pPr>
        <w:tabs>
          <w:tab w:val="left" w:pos="720"/>
        </w:tabs>
        <w:jc w:val="both"/>
        <w:rPr>
          <w:rFonts w:ascii="Verdana" w:hAnsi="Verdana" w:cs="Arial"/>
          <w:sz w:val="20"/>
          <w:szCs w:val="20"/>
        </w:rPr>
      </w:pPr>
    </w:p>
    <w:p w14:paraId="7225ACC0"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4" w:name="_DV_M52"/>
      <w:bookmarkEnd w:id="34"/>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2A6131EB" w14:textId="77777777" w:rsidR="00DD7569" w:rsidRPr="00594869" w:rsidRDefault="00DD7569">
      <w:pPr>
        <w:pStyle w:val="CorpodetextobtBT"/>
        <w:keepNext/>
        <w:tabs>
          <w:tab w:val="left" w:pos="720"/>
        </w:tabs>
        <w:rPr>
          <w:rFonts w:ascii="Verdana" w:hAnsi="Verdana" w:cs="Arial"/>
          <w:sz w:val="20"/>
        </w:rPr>
      </w:pPr>
    </w:p>
    <w:p w14:paraId="6DC4DB10"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5" w:name="_DV_M53"/>
      <w:bookmarkEnd w:id="35"/>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3414D4B9" w14:textId="77777777" w:rsidR="00DD7569" w:rsidRPr="00594869" w:rsidRDefault="00DD7569">
      <w:pPr>
        <w:pStyle w:val="PargrafodaLista"/>
        <w:ind w:left="0"/>
        <w:rPr>
          <w:rFonts w:ascii="Verdana" w:hAnsi="Verdana" w:cs="Arial"/>
          <w:sz w:val="20"/>
          <w:szCs w:val="20"/>
        </w:rPr>
      </w:pPr>
      <w:bookmarkStart w:id="36" w:name="_DV_M54"/>
      <w:bookmarkStart w:id="37" w:name="_DV_M56"/>
      <w:bookmarkEnd w:id="36"/>
      <w:bookmarkEnd w:id="37"/>
    </w:p>
    <w:p w14:paraId="1E3183DE"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8" w:name="_Ref325646374"/>
      <w:r w:rsidRPr="00594869">
        <w:rPr>
          <w:rFonts w:ascii="Verdana" w:hAnsi="Verdana"/>
          <w:sz w:val="20"/>
          <w:szCs w:val="20"/>
        </w:rPr>
        <w:t>Por se tratar de distribuição pública com esforços restritos, a Oferta Restrita poderá vir a ser registrada na Associação Brasileira das Entidades dos Mercados Financeiros e de Capitais (“</w:t>
      </w:r>
      <w:r w:rsidRPr="00594869">
        <w:rPr>
          <w:rFonts w:ascii="Verdana" w:hAnsi="Verdana"/>
          <w:sz w:val="20"/>
          <w:szCs w:val="20"/>
          <w:u w:val="single"/>
        </w:rPr>
        <w:t>ANBIMA</w:t>
      </w:r>
      <w:r w:rsidRPr="00594869">
        <w:rPr>
          <w:rFonts w:ascii="Verdana" w:hAnsi="Verdana"/>
          <w:sz w:val="20"/>
          <w:szCs w:val="20"/>
        </w:rPr>
        <w:t>”), nos termos do parágrafo 2º do artigo 1° do “Código ANBIMA de Regulação e Melhores Práticas para as Ofertas Públicas de Distribuição e Aquisição de Valores Mobiliários” atualmente em vigor, exclusivamente para fins de envio de informações para a base de dados da ANBIMA, desde que sejam expedidas diretrizes específicas nesse sentido pelo Conselho de Regulação e Melhores Práticas da ANBIMA, até o momento do protocolo da Comunicação de Encerramento da Emissão na CVM.</w:t>
      </w:r>
      <w:bookmarkEnd w:id="38"/>
    </w:p>
    <w:p w14:paraId="6C9C9A23" w14:textId="77777777" w:rsidR="00DD7569" w:rsidRPr="00594869" w:rsidRDefault="00DD7569">
      <w:pPr>
        <w:tabs>
          <w:tab w:val="left" w:pos="720"/>
        </w:tabs>
        <w:jc w:val="both"/>
        <w:rPr>
          <w:rFonts w:ascii="Verdana" w:hAnsi="Verdana" w:cs="Arial"/>
          <w:sz w:val="20"/>
          <w:szCs w:val="20"/>
        </w:rPr>
      </w:pPr>
    </w:p>
    <w:p w14:paraId="4ED21D49"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6DBA5B00" w14:textId="77777777" w:rsidR="00DD7569" w:rsidRPr="00594869" w:rsidRDefault="00DD7569">
      <w:pPr>
        <w:keepNext/>
        <w:tabs>
          <w:tab w:val="left" w:pos="720"/>
        </w:tabs>
        <w:jc w:val="both"/>
        <w:rPr>
          <w:rFonts w:ascii="Verdana" w:hAnsi="Verdana" w:cs="Arial"/>
          <w:sz w:val="20"/>
          <w:szCs w:val="20"/>
        </w:rPr>
      </w:pPr>
    </w:p>
    <w:p w14:paraId="2141F4E8"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7A5D1CF4" w14:textId="77777777" w:rsidR="00DD7569" w:rsidRPr="00562A61" w:rsidRDefault="00DD7569">
      <w:pPr>
        <w:tabs>
          <w:tab w:val="left" w:pos="720"/>
        </w:tabs>
        <w:jc w:val="both"/>
        <w:rPr>
          <w:rFonts w:ascii="Verdana" w:hAnsi="Verdana"/>
          <w:sz w:val="20"/>
          <w:szCs w:val="20"/>
        </w:rPr>
      </w:pPr>
    </w:p>
    <w:p w14:paraId="612CB114"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0A923099" w14:textId="77777777" w:rsidR="00232D75" w:rsidRPr="0056060F" w:rsidRDefault="00232D75" w:rsidP="0056060F">
      <w:pPr>
        <w:pStyle w:val="PargrafodaLista"/>
        <w:rPr>
          <w:rFonts w:ascii="Verdana" w:hAnsi="Verdana"/>
          <w:sz w:val="20"/>
          <w:szCs w:val="20"/>
        </w:rPr>
      </w:pPr>
    </w:p>
    <w:p w14:paraId="255F1960" w14:textId="77777777"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 xml:space="preserve">-b) ser apresentado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4C5D4FC4" w14:textId="77777777" w:rsidR="00DD7569" w:rsidRPr="00594869" w:rsidRDefault="00DD7569">
      <w:pPr>
        <w:pStyle w:val="PargrafodaLista"/>
        <w:ind w:left="0"/>
        <w:jc w:val="both"/>
        <w:rPr>
          <w:rFonts w:ascii="Verdana" w:hAnsi="Verdana"/>
          <w:sz w:val="20"/>
          <w:szCs w:val="20"/>
        </w:rPr>
      </w:pPr>
    </w:p>
    <w:p w14:paraId="32C9EE84"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w:t>
      </w:r>
      <w:r w:rsidRPr="00594869">
        <w:rPr>
          <w:rFonts w:ascii="Verdana" w:hAnsi="Verdana"/>
          <w:sz w:val="20"/>
          <w:szCs w:val="20"/>
        </w:rPr>
        <w:lastRenderedPageBreak/>
        <w:t>Registro de Títulos e Documentos do domicílio das instituições financeiras emissoras das Fianças Bancárias e do Agente Fiduciário, na qualidade de representante dos Debenturistas, no prazo de até 20 (vinte) dias contados da data de emissão das Fianças Bancárias. A Emissora entregará ao Agente Fiduciário 1 (uma) via original das Fianças Bancárias em até 5 (cinco) Dias Úteis após os respectivos registros.</w:t>
      </w:r>
    </w:p>
    <w:p w14:paraId="07D00F67" w14:textId="77777777" w:rsidR="00DD7569" w:rsidRPr="00594869" w:rsidRDefault="00DD7569">
      <w:pPr>
        <w:tabs>
          <w:tab w:val="left" w:pos="720"/>
        </w:tabs>
        <w:jc w:val="both"/>
        <w:rPr>
          <w:rFonts w:ascii="Verdana" w:hAnsi="Verdana" w:cs="Arial"/>
          <w:sz w:val="20"/>
          <w:szCs w:val="20"/>
        </w:rPr>
      </w:pPr>
    </w:p>
    <w:p w14:paraId="53EBA6E7"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9" w:name="_DV_M57"/>
      <w:bookmarkEnd w:id="39"/>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126EC682" w14:textId="77777777" w:rsidR="00DD7569" w:rsidRPr="00DC2859" w:rsidRDefault="00DD7569" w:rsidP="00DC2859">
      <w:bookmarkStart w:id="40" w:name="_Toc499990318"/>
    </w:p>
    <w:p w14:paraId="3EC233DB" w14:textId="77777777" w:rsidR="005277C6" w:rsidRPr="00594869" w:rsidRDefault="00DD7569" w:rsidP="0056060F">
      <w:pPr>
        <w:pStyle w:val="PargrafodaLista"/>
        <w:keepNext/>
        <w:numPr>
          <w:ilvl w:val="2"/>
          <w:numId w:val="59"/>
        </w:numPr>
        <w:ind w:left="0" w:firstLine="0"/>
        <w:jc w:val="both"/>
        <w:rPr>
          <w:rFonts w:ascii="Verdana" w:hAnsi="Verdana"/>
          <w:sz w:val="20"/>
          <w:szCs w:val="20"/>
        </w:rPr>
      </w:pPr>
      <w:bookmarkStart w:id="41" w:name="_DV_M58"/>
      <w:bookmarkEnd w:id="41"/>
      <w:r w:rsidRPr="00594869">
        <w:rPr>
          <w:rFonts w:ascii="Verdana" w:hAnsi="Verdana"/>
          <w:sz w:val="20"/>
          <w:szCs w:val="20"/>
        </w:rPr>
        <w:t>As Debêntures serão depositadas para:</w:t>
      </w:r>
    </w:p>
    <w:p w14:paraId="3B4C2F1A" w14:textId="77777777" w:rsidR="00DD7569" w:rsidRPr="00DC2859" w:rsidRDefault="00DD7569" w:rsidP="00DC2859"/>
    <w:p w14:paraId="74B7CA6A"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2" w:name="_DV_M59"/>
      <w:bookmarkEnd w:id="42"/>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r w:rsidR="00B116A6" w:rsidRPr="00323254">
        <w:rPr>
          <w:rFonts w:ascii="Verdana" w:hAnsi="Verdana" w:cs="Arial"/>
          <w:sz w:val="20"/>
          <w:szCs w:val="20"/>
        </w:rPr>
        <w:t>”)</w:t>
      </w:r>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49DD39C5" w14:textId="77777777" w:rsidR="00DD7569" w:rsidRPr="00594869" w:rsidRDefault="00DD7569" w:rsidP="001C5BD6">
      <w:pPr>
        <w:tabs>
          <w:tab w:val="left" w:pos="720"/>
          <w:tab w:val="left" w:pos="900"/>
        </w:tabs>
        <w:jc w:val="both"/>
        <w:rPr>
          <w:rFonts w:ascii="Verdana" w:hAnsi="Verdana" w:cs="Arial"/>
          <w:sz w:val="20"/>
          <w:szCs w:val="20"/>
        </w:rPr>
      </w:pPr>
    </w:p>
    <w:p w14:paraId="46FE1EBF" w14:textId="77777777" w:rsidR="00DD7569" w:rsidRPr="00594869" w:rsidRDefault="00DD7569" w:rsidP="00EE3FD7">
      <w:pPr>
        <w:keepLines/>
        <w:numPr>
          <w:ilvl w:val="0"/>
          <w:numId w:val="18"/>
        </w:numPr>
        <w:tabs>
          <w:tab w:val="clear" w:pos="750"/>
        </w:tabs>
        <w:ind w:left="426"/>
        <w:jc w:val="both"/>
        <w:rPr>
          <w:rFonts w:ascii="Verdana" w:hAnsi="Verdana" w:cs="Arial"/>
          <w:sz w:val="20"/>
          <w:szCs w:val="20"/>
        </w:rPr>
      </w:pPr>
      <w:bookmarkStart w:id="43" w:name="_DV_M60"/>
      <w:bookmarkEnd w:id="43"/>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1DEE599C" w14:textId="77777777" w:rsidR="00DD7569" w:rsidRPr="00594869" w:rsidRDefault="00DD7569" w:rsidP="001C5BD6">
      <w:pPr>
        <w:tabs>
          <w:tab w:val="left" w:pos="720"/>
          <w:tab w:val="left" w:pos="900"/>
        </w:tabs>
        <w:jc w:val="both"/>
        <w:rPr>
          <w:rFonts w:ascii="Verdana" w:hAnsi="Verdana" w:cs="Arial"/>
          <w:sz w:val="20"/>
          <w:szCs w:val="20"/>
        </w:rPr>
      </w:pPr>
    </w:p>
    <w:p w14:paraId="5BF06F71"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44" w:name="_DV_M61"/>
      <w:bookmarkEnd w:id="44"/>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14:paraId="31F01D9D" w14:textId="77777777" w:rsidR="00004A7C" w:rsidRPr="00594869" w:rsidRDefault="00004A7C" w:rsidP="0031735D">
      <w:pPr>
        <w:tabs>
          <w:tab w:val="left" w:pos="720"/>
        </w:tabs>
        <w:jc w:val="both"/>
        <w:rPr>
          <w:rFonts w:ascii="Verdana" w:hAnsi="Verdana" w:cs="Arial"/>
          <w:sz w:val="20"/>
          <w:szCs w:val="20"/>
        </w:rPr>
      </w:pPr>
    </w:p>
    <w:p w14:paraId="63ACE886"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45" w:name="_DV_M62"/>
      <w:bookmarkEnd w:id="45"/>
      <w:r w:rsidRPr="00594869">
        <w:rPr>
          <w:rFonts w:ascii="Verdana" w:hAnsi="Verdana" w:cs="Arial"/>
          <w:b/>
          <w:smallCaps/>
          <w:sz w:val="20"/>
          <w:szCs w:val="20"/>
        </w:rPr>
        <w:t>Enquadramento do Projeto</w:t>
      </w:r>
    </w:p>
    <w:p w14:paraId="7B614A5F" w14:textId="77777777" w:rsidR="00DD7569" w:rsidRPr="00DC2859" w:rsidRDefault="00DD7569" w:rsidP="00DC2859"/>
    <w:p w14:paraId="5E6F1BB7"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46" w:name="_DV_M63"/>
      <w:bookmarkEnd w:id="46"/>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67872966" w14:textId="77777777" w:rsidR="001866B5" w:rsidRPr="00594869" w:rsidRDefault="001866B5" w:rsidP="001C5BD6">
      <w:pPr>
        <w:pStyle w:val="PargrafodaLista"/>
        <w:ind w:left="0"/>
        <w:jc w:val="both"/>
        <w:rPr>
          <w:rFonts w:ascii="Verdana" w:hAnsi="Verdana"/>
          <w:sz w:val="20"/>
          <w:szCs w:val="20"/>
        </w:rPr>
      </w:pPr>
    </w:p>
    <w:p w14:paraId="474C19CD" w14:textId="77777777" w:rsidR="001866B5" w:rsidRPr="00594869" w:rsidRDefault="001866B5" w:rsidP="0031735D">
      <w:pPr>
        <w:pStyle w:val="PargrafodaLista"/>
        <w:ind w:left="0"/>
        <w:jc w:val="both"/>
        <w:rPr>
          <w:rFonts w:ascii="Verdana" w:hAnsi="Verdana"/>
          <w:sz w:val="20"/>
          <w:szCs w:val="20"/>
        </w:rPr>
      </w:pPr>
    </w:p>
    <w:p w14:paraId="4D86AEF4" w14:textId="77777777" w:rsidR="00DD7569" w:rsidRPr="00EE3FD7" w:rsidRDefault="00DD7569" w:rsidP="00EE3FD7">
      <w:pPr>
        <w:keepNext/>
        <w:jc w:val="center"/>
        <w:rPr>
          <w:rFonts w:ascii="Verdana" w:hAnsi="Verdana"/>
          <w:sz w:val="20"/>
          <w:szCs w:val="20"/>
        </w:rPr>
      </w:pPr>
      <w:bookmarkStart w:id="47" w:name="_DV_M64"/>
      <w:bookmarkStart w:id="48" w:name="_Toc280370536"/>
      <w:bookmarkStart w:id="49" w:name="_Toc349040592"/>
      <w:bookmarkStart w:id="50" w:name="_Toc351469177"/>
      <w:bookmarkStart w:id="51" w:name="_Toc352767479"/>
      <w:bookmarkStart w:id="52" w:name="_Toc355626566"/>
      <w:bookmarkEnd w:id="47"/>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0"/>
      <w:bookmarkEnd w:id="48"/>
      <w:bookmarkEnd w:id="49"/>
      <w:bookmarkEnd w:id="50"/>
      <w:bookmarkEnd w:id="51"/>
      <w:bookmarkEnd w:id="52"/>
    </w:p>
    <w:p w14:paraId="42F2AC8B" w14:textId="77777777" w:rsidR="00DD7569" w:rsidRPr="00DC2859" w:rsidRDefault="00DD7569" w:rsidP="00DC2859"/>
    <w:p w14:paraId="72D22B88"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3" w:name="_DV_M65"/>
      <w:bookmarkEnd w:id="53"/>
      <w:r w:rsidRPr="00594869">
        <w:rPr>
          <w:rFonts w:ascii="Verdana" w:hAnsi="Verdana" w:cs="Arial"/>
          <w:b/>
          <w:smallCaps/>
          <w:sz w:val="20"/>
          <w:szCs w:val="20"/>
        </w:rPr>
        <w:t>Objeto Social da Emissora</w:t>
      </w:r>
    </w:p>
    <w:p w14:paraId="03DCF4D9" w14:textId="77777777" w:rsidR="00DD7569" w:rsidRPr="00DC2859" w:rsidRDefault="00DD7569" w:rsidP="00DC2859"/>
    <w:p w14:paraId="4EA9E6CC"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54" w:name="_DV_M66"/>
      <w:bookmarkEnd w:id="54"/>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67080243" w14:textId="77777777" w:rsidR="00DD7569" w:rsidRPr="00594869" w:rsidRDefault="00DD7569" w:rsidP="0031735D">
      <w:pPr>
        <w:tabs>
          <w:tab w:val="left" w:pos="720"/>
        </w:tabs>
        <w:jc w:val="both"/>
        <w:rPr>
          <w:rFonts w:ascii="Verdana" w:hAnsi="Verdana" w:cs="Arial"/>
          <w:sz w:val="20"/>
          <w:szCs w:val="20"/>
        </w:rPr>
      </w:pPr>
    </w:p>
    <w:p w14:paraId="394BC298"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5" w:name="_DV_M67"/>
      <w:bookmarkEnd w:id="55"/>
      <w:r w:rsidRPr="00594869">
        <w:rPr>
          <w:rFonts w:ascii="Verdana" w:hAnsi="Verdana" w:cs="Arial"/>
          <w:b/>
          <w:smallCaps/>
          <w:sz w:val="20"/>
          <w:szCs w:val="20"/>
        </w:rPr>
        <w:t>Número da Emissão</w:t>
      </w:r>
    </w:p>
    <w:p w14:paraId="2A751D88" w14:textId="77777777" w:rsidR="00DD7569" w:rsidRPr="00DC2859" w:rsidRDefault="00DD7569" w:rsidP="00DC2859"/>
    <w:p w14:paraId="69FABBDA"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6" w:name="_DV_M68"/>
      <w:bookmarkEnd w:id="56"/>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5305850B" w14:textId="77777777" w:rsidR="00DD7569" w:rsidRPr="00594869" w:rsidRDefault="00DD7569" w:rsidP="001C5BD6">
      <w:pPr>
        <w:pStyle w:val="Corpodetexto3"/>
        <w:tabs>
          <w:tab w:val="left" w:pos="720"/>
        </w:tabs>
        <w:rPr>
          <w:rFonts w:ascii="Verdana" w:hAnsi="Verdana" w:cs="Arial"/>
          <w:sz w:val="20"/>
          <w:szCs w:val="20"/>
        </w:rPr>
      </w:pPr>
    </w:p>
    <w:p w14:paraId="15CDD196"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7" w:name="_DV_M69"/>
      <w:bookmarkStart w:id="58" w:name="_DV_M70"/>
      <w:bookmarkStart w:id="59" w:name="_DV_M72"/>
      <w:bookmarkEnd w:id="57"/>
      <w:bookmarkEnd w:id="58"/>
      <w:bookmarkEnd w:id="59"/>
      <w:r w:rsidRPr="00594869">
        <w:rPr>
          <w:rFonts w:ascii="Verdana" w:hAnsi="Verdana" w:cs="Arial"/>
          <w:b/>
          <w:smallCaps/>
          <w:sz w:val="20"/>
          <w:szCs w:val="20"/>
        </w:rPr>
        <w:lastRenderedPageBreak/>
        <w:t>Data de Emissão</w:t>
      </w:r>
    </w:p>
    <w:p w14:paraId="13EE3220" w14:textId="77777777" w:rsidR="00DD7569" w:rsidRPr="00DC2859" w:rsidRDefault="00DD7569" w:rsidP="00DC2859"/>
    <w:p w14:paraId="3405A5C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Para todos os fins e efeitos, a data de emissão das Debêntures é o dia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007C420B">
        <w:rPr>
          <w:rFonts w:ascii="Verdana" w:hAnsi="Verdana" w:cs="Arial"/>
          <w:sz w:val="20"/>
          <w:szCs w:val="20"/>
        </w:rPr>
        <w:t xml:space="preserve"> </w:t>
      </w:r>
      <w:r w:rsidR="001D3FE5" w:rsidRPr="00594869">
        <w:rPr>
          <w:rFonts w:ascii="Verdana" w:hAnsi="Verdana" w:cs="Arial"/>
          <w:sz w:val="20"/>
          <w:szCs w:val="20"/>
        </w:rPr>
        <w:t xml:space="preserve">de </w:t>
      </w:r>
      <w:r w:rsidR="00A103B1" w:rsidRPr="000F4448">
        <w:rPr>
          <w:rFonts w:ascii="Verdana" w:hAnsi="Verdana" w:cs="Arial"/>
          <w:sz w:val="20"/>
          <w:szCs w:val="20"/>
          <w:highlight w:val="yellow"/>
        </w:rPr>
        <w:t>[</w:t>
      </w:r>
      <w:r w:rsidR="00A103B1" w:rsidRPr="00A103B1">
        <w:rPr>
          <w:rFonts w:ascii="Verdana" w:hAnsi="Verdana" w:cs="Arial"/>
          <w:sz w:val="20"/>
          <w:szCs w:val="20"/>
          <w:highlight w:val="yellow"/>
        </w:rPr>
        <w:t>•</w:t>
      </w:r>
      <w:r w:rsidR="00A103B1" w:rsidRPr="000F4448">
        <w:rPr>
          <w:rFonts w:ascii="Verdana" w:hAnsi="Verdana" w:cs="Arial"/>
          <w:sz w:val="20"/>
          <w:szCs w:val="20"/>
          <w:highlight w:val="yellow"/>
        </w:rPr>
        <w:t>]</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xml:space="preserve">”). </w:t>
      </w:r>
    </w:p>
    <w:p w14:paraId="57B6A1CE" w14:textId="77777777" w:rsidR="00DD7569" w:rsidRPr="00594869" w:rsidRDefault="00DD7569" w:rsidP="0031735D">
      <w:pPr>
        <w:pStyle w:val="Corpodetexto3"/>
        <w:tabs>
          <w:tab w:val="left" w:pos="720"/>
        </w:tabs>
        <w:rPr>
          <w:rFonts w:ascii="Verdana" w:hAnsi="Verdana"/>
          <w:b/>
          <w:sz w:val="20"/>
          <w:szCs w:val="20"/>
        </w:rPr>
      </w:pPr>
    </w:p>
    <w:p w14:paraId="146A511A"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4DB61030" w14:textId="77777777" w:rsidR="00DD7569" w:rsidRPr="00DC2859" w:rsidRDefault="00DD7569" w:rsidP="00DC2859"/>
    <w:p w14:paraId="5C97CEB0"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0" w:name="_DV_M73"/>
      <w:bookmarkStart w:id="61" w:name="_Toc367387544"/>
      <w:bookmarkEnd w:id="60"/>
      <w:r w:rsidRPr="00594869">
        <w:rPr>
          <w:rFonts w:ascii="Verdana" w:hAnsi="Verdana" w:cs="Arial"/>
          <w:sz w:val="20"/>
          <w:szCs w:val="20"/>
        </w:rPr>
        <w:t>A Emissão será realizada em série única</w:t>
      </w:r>
      <w:bookmarkStart w:id="62" w:name="_Toc367218052"/>
      <w:bookmarkStart w:id="63" w:name="_Ref367358330"/>
      <w:bookmarkStart w:id="64" w:name="_Ref367358548"/>
      <w:bookmarkStart w:id="65" w:name="_Ref367358588"/>
      <w:bookmarkStart w:id="66" w:name="_Ref367358602"/>
      <w:bookmarkStart w:id="67" w:name="_Ref367358744"/>
      <w:bookmarkStart w:id="68" w:name="_Toc367387545"/>
      <w:bookmarkEnd w:id="61"/>
      <w:r w:rsidRPr="00594869">
        <w:rPr>
          <w:rFonts w:ascii="Verdana" w:hAnsi="Verdana" w:cs="Arial"/>
          <w:sz w:val="20"/>
          <w:szCs w:val="20"/>
        </w:rPr>
        <w:t>.</w:t>
      </w:r>
      <w:bookmarkEnd w:id="62"/>
      <w:bookmarkEnd w:id="63"/>
      <w:bookmarkEnd w:id="64"/>
      <w:bookmarkEnd w:id="65"/>
      <w:bookmarkEnd w:id="66"/>
      <w:bookmarkEnd w:id="67"/>
      <w:bookmarkEnd w:id="68"/>
    </w:p>
    <w:p w14:paraId="46E11A31" w14:textId="77777777" w:rsidR="00DD7569" w:rsidRPr="00594869" w:rsidRDefault="00DD7569" w:rsidP="001C5BD6">
      <w:pPr>
        <w:autoSpaceDE/>
        <w:autoSpaceDN/>
        <w:adjustRightInd/>
        <w:rPr>
          <w:rFonts w:ascii="Verdana" w:hAnsi="Verdana"/>
          <w:b/>
          <w:sz w:val="20"/>
          <w:szCs w:val="20"/>
        </w:rPr>
      </w:pPr>
    </w:p>
    <w:p w14:paraId="44B6A4FD"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2DE459EC" w14:textId="77777777" w:rsidR="00DD7569" w:rsidRPr="00DC2859" w:rsidRDefault="00DD7569" w:rsidP="00DC2859"/>
    <w:p w14:paraId="2C5A8EAC" w14:textId="14E235AA"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14:paraId="29203174" w14:textId="77777777" w:rsidR="00F21A88" w:rsidRPr="00DC2859" w:rsidRDefault="00F21A88" w:rsidP="00DC2859"/>
    <w:p w14:paraId="5316083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69" w:name="_DV_M74"/>
      <w:bookmarkEnd w:id="69"/>
      <w:r w:rsidRPr="00594869">
        <w:rPr>
          <w:rFonts w:ascii="Verdana" w:hAnsi="Verdana" w:cs="Arial"/>
          <w:b/>
          <w:smallCaps/>
          <w:sz w:val="20"/>
          <w:szCs w:val="20"/>
        </w:rPr>
        <w:t>Colocação e Procedimento de Distribuição</w:t>
      </w:r>
    </w:p>
    <w:p w14:paraId="0F469827" w14:textId="77777777" w:rsidR="00DD7569" w:rsidRPr="00594869" w:rsidRDefault="00DD7569" w:rsidP="00EE3FD7">
      <w:pPr>
        <w:keepNext/>
        <w:tabs>
          <w:tab w:val="left" w:pos="720"/>
        </w:tabs>
        <w:jc w:val="both"/>
        <w:rPr>
          <w:rFonts w:ascii="Verdana" w:hAnsi="Verdana" w:cs="Arial"/>
          <w:sz w:val="20"/>
          <w:szCs w:val="20"/>
        </w:rPr>
      </w:pPr>
    </w:p>
    <w:p w14:paraId="2247C60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0" w:name="_DV_M75"/>
      <w:bookmarkEnd w:id="70"/>
      <w:r w:rsidRPr="00594869">
        <w:rPr>
          <w:rFonts w:ascii="Verdana" w:hAnsi="Verdana" w:cs="Arial"/>
          <w:sz w:val="20"/>
          <w:szCs w:val="20"/>
        </w:rPr>
        <w:t xml:space="preserve">As Debêntures serão objeto de distribuição pública com esforços restritos, em regime </w:t>
      </w:r>
      <w:bookmarkStart w:id="71" w:name="_DV_M76"/>
      <w:bookmarkEnd w:id="71"/>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2" w:name="_DV_M78"/>
      <w:bookmarkEnd w:id="72"/>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36855E7A" w14:textId="77777777" w:rsidR="00DD7569" w:rsidRPr="00594869" w:rsidRDefault="00DD7569" w:rsidP="001C5BD6">
      <w:pPr>
        <w:pStyle w:val="Corpodetexto3"/>
        <w:tabs>
          <w:tab w:val="left" w:pos="720"/>
        </w:tabs>
        <w:rPr>
          <w:rFonts w:ascii="Verdana" w:hAnsi="Verdana" w:cs="Arial"/>
          <w:sz w:val="20"/>
          <w:szCs w:val="20"/>
        </w:rPr>
      </w:pPr>
    </w:p>
    <w:p w14:paraId="358636ED"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3" w:name="_DV_M79"/>
      <w:bookmarkEnd w:id="73"/>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78F5FC4F" w14:textId="77777777" w:rsidR="00A57DBF" w:rsidRPr="00594869" w:rsidRDefault="00A57DBF" w:rsidP="00EE3FD7">
      <w:pPr>
        <w:pStyle w:val="PargrafodaLista"/>
        <w:ind w:left="0"/>
        <w:jc w:val="both"/>
        <w:rPr>
          <w:rFonts w:ascii="Verdana" w:hAnsi="Verdana" w:cs="Arial"/>
          <w:sz w:val="20"/>
          <w:szCs w:val="20"/>
        </w:rPr>
      </w:pPr>
    </w:p>
    <w:p w14:paraId="0FDD5737"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39679DD7" w14:textId="77777777" w:rsidR="00DD7569" w:rsidRPr="00594869" w:rsidRDefault="00DD7569" w:rsidP="00EE3FD7">
      <w:pPr>
        <w:jc w:val="both"/>
        <w:rPr>
          <w:rFonts w:ascii="Verdana" w:hAnsi="Verdana" w:cs="Arial"/>
          <w:sz w:val="20"/>
          <w:szCs w:val="20"/>
        </w:rPr>
      </w:pPr>
    </w:p>
    <w:p w14:paraId="571F182C"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74" w:name="_DV_M80"/>
      <w:bookmarkEnd w:id="74"/>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5EEF2C5F" w14:textId="77777777" w:rsidR="00247A07" w:rsidRPr="00594869" w:rsidRDefault="00247A07" w:rsidP="00EE3FD7">
      <w:pPr>
        <w:pStyle w:val="PargrafodaLista"/>
        <w:keepNext/>
        <w:ind w:left="0"/>
        <w:rPr>
          <w:rFonts w:ascii="Verdana" w:hAnsi="Verdana" w:cs="Arial"/>
          <w:sz w:val="20"/>
          <w:szCs w:val="20"/>
        </w:rPr>
      </w:pPr>
    </w:p>
    <w:p w14:paraId="188610EE"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6A443AD2" w14:textId="77777777" w:rsidR="00DD7569" w:rsidRPr="00594869" w:rsidRDefault="00DD7569" w:rsidP="00EE3FD7">
      <w:pPr>
        <w:keepLines/>
        <w:ind w:left="709" w:hanging="673"/>
        <w:jc w:val="both"/>
        <w:rPr>
          <w:rFonts w:ascii="Verdana" w:hAnsi="Verdana" w:cs="Arial"/>
          <w:sz w:val="20"/>
          <w:szCs w:val="20"/>
        </w:rPr>
      </w:pPr>
    </w:p>
    <w:p w14:paraId="56918B9D"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28A5F382" w14:textId="77777777" w:rsidR="00DD7569" w:rsidRPr="00594869" w:rsidRDefault="00DD7569" w:rsidP="001C5BD6">
      <w:pPr>
        <w:pStyle w:val="Corpodetexto3"/>
        <w:tabs>
          <w:tab w:val="left" w:pos="720"/>
        </w:tabs>
        <w:rPr>
          <w:rFonts w:ascii="Verdana" w:hAnsi="Verdana" w:cs="Tahoma"/>
          <w:sz w:val="20"/>
          <w:szCs w:val="20"/>
        </w:rPr>
      </w:pPr>
    </w:p>
    <w:p w14:paraId="017B842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7A8A1319" w14:textId="77777777" w:rsidR="00DD7569" w:rsidRPr="00594869" w:rsidRDefault="00DD7569" w:rsidP="001C5BD6">
      <w:pPr>
        <w:pStyle w:val="PargrafodaLista"/>
        <w:ind w:left="0"/>
        <w:jc w:val="both"/>
        <w:rPr>
          <w:rFonts w:ascii="Verdana" w:hAnsi="Verdana" w:cs="Arial"/>
          <w:sz w:val="20"/>
          <w:szCs w:val="20"/>
        </w:rPr>
      </w:pPr>
    </w:p>
    <w:p w14:paraId="1E0BB01A"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5" w:name="_DV_M81"/>
      <w:bookmarkEnd w:id="75"/>
      <w:r w:rsidRPr="00594869">
        <w:rPr>
          <w:rFonts w:ascii="Verdana" w:hAnsi="Verdana" w:cs="Arial"/>
          <w:sz w:val="20"/>
          <w:szCs w:val="20"/>
        </w:rPr>
        <w:t>No ato de subscrição e integralização das Debêntures, cada Investidor Profissional assinará declaração atestando</w:t>
      </w:r>
      <w:bookmarkStart w:id="76"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77" w:name="_DV_M82"/>
      <w:bookmarkStart w:id="78" w:name="_DV_M83"/>
      <w:bookmarkEnd w:id="76"/>
      <w:bookmarkEnd w:id="77"/>
      <w:bookmarkEnd w:id="78"/>
      <w:r w:rsidRPr="00594869">
        <w:rPr>
          <w:rFonts w:ascii="Verdana" w:hAnsi="Verdana" w:cs="Arial"/>
          <w:sz w:val="20"/>
          <w:szCs w:val="20"/>
        </w:rPr>
        <w:t>.</w:t>
      </w:r>
    </w:p>
    <w:p w14:paraId="416FAACA" w14:textId="77777777" w:rsidR="00DD7569" w:rsidRPr="00594869" w:rsidRDefault="00DD7569" w:rsidP="0031735D">
      <w:pPr>
        <w:pStyle w:val="PargrafodaLista"/>
        <w:ind w:left="0"/>
        <w:jc w:val="both"/>
        <w:rPr>
          <w:rFonts w:ascii="Verdana" w:hAnsi="Verdana" w:cs="Arial"/>
          <w:sz w:val="20"/>
          <w:szCs w:val="20"/>
        </w:rPr>
      </w:pPr>
    </w:p>
    <w:p w14:paraId="73F7DCF3"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9" w:name="_Toc367218064"/>
      <w:bookmarkStart w:id="80"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79"/>
      <w:bookmarkEnd w:id="80"/>
    </w:p>
    <w:p w14:paraId="06E440C1" w14:textId="77777777" w:rsidR="00DD7569" w:rsidRPr="00594869" w:rsidRDefault="00DD7569" w:rsidP="0031735D">
      <w:pPr>
        <w:pStyle w:val="Corpodetexto3"/>
        <w:tabs>
          <w:tab w:val="left" w:pos="720"/>
        </w:tabs>
        <w:jc w:val="left"/>
        <w:rPr>
          <w:rFonts w:ascii="Verdana" w:hAnsi="Verdana" w:cs="Arial"/>
          <w:sz w:val="20"/>
          <w:szCs w:val="20"/>
        </w:rPr>
      </w:pPr>
    </w:p>
    <w:p w14:paraId="7D94E3E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53F92E07" w14:textId="77777777" w:rsidR="00DD7569" w:rsidRPr="00594869" w:rsidRDefault="00DD7569" w:rsidP="0031735D">
      <w:pPr>
        <w:pStyle w:val="PargrafodaLista"/>
        <w:ind w:left="0"/>
        <w:jc w:val="both"/>
        <w:rPr>
          <w:rFonts w:ascii="Verdana" w:hAnsi="Verdana" w:cs="Arial"/>
          <w:sz w:val="20"/>
          <w:szCs w:val="20"/>
        </w:rPr>
      </w:pPr>
    </w:p>
    <w:p w14:paraId="19679318"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3582BD50" w14:textId="77777777" w:rsidR="00DD7569" w:rsidRPr="00594869" w:rsidRDefault="00DD7569">
      <w:pPr>
        <w:pStyle w:val="PargrafodaLista"/>
        <w:ind w:left="0"/>
        <w:jc w:val="both"/>
        <w:rPr>
          <w:rFonts w:ascii="Verdana" w:hAnsi="Verdana" w:cs="Arial"/>
          <w:sz w:val="20"/>
          <w:szCs w:val="20"/>
        </w:rPr>
      </w:pPr>
    </w:p>
    <w:p w14:paraId="73A56560"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2B2F005F" w14:textId="77777777" w:rsidR="00755E7C" w:rsidRPr="00594869" w:rsidRDefault="00755E7C" w:rsidP="00EE3FD7">
      <w:pPr>
        <w:pStyle w:val="PargrafodaLista"/>
        <w:ind w:left="0"/>
        <w:rPr>
          <w:rFonts w:ascii="Verdana" w:hAnsi="Verdana" w:cs="Arial"/>
          <w:sz w:val="20"/>
          <w:szCs w:val="20"/>
        </w:rPr>
      </w:pPr>
    </w:p>
    <w:p w14:paraId="452E16F3"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1" w:name="_DV_M84"/>
      <w:bookmarkStart w:id="82" w:name="_DV_M85"/>
      <w:bookmarkStart w:id="83" w:name="_DV_M87"/>
      <w:bookmarkStart w:id="84" w:name="_DV_M91"/>
      <w:bookmarkStart w:id="85" w:name="_DV_M93"/>
      <w:bookmarkStart w:id="86" w:name="_DV_M94"/>
      <w:bookmarkStart w:id="87" w:name="_DV_M95"/>
      <w:bookmarkEnd w:id="81"/>
      <w:bookmarkEnd w:id="82"/>
      <w:bookmarkEnd w:id="83"/>
      <w:bookmarkEnd w:id="84"/>
      <w:bookmarkEnd w:id="85"/>
      <w:bookmarkEnd w:id="86"/>
      <w:bookmarkEnd w:id="87"/>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Liquidante e Escriturador</w:t>
      </w:r>
    </w:p>
    <w:p w14:paraId="14334B56" w14:textId="77777777" w:rsidR="00DD7569" w:rsidRPr="00594869" w:rsidRDefault="00DD7569" w:rsidP="00EE3FD7">
      <w:pPr>
        <w:keepNext/>
        <w:tabs>
          <w:tab w:val="left" w:pos="1275"/>
        </w:tabs>
        <w:jc w:val="both"/>
        <w:rPr>
          <w:rFonts w:ascii="Verdana" w:hAnsi="Verdana" w:cs="Arial"/>
          <w:sz w:val="20"/>
          <w:szCs w:val="20"/>
        </w:rPr>
      </w:pPr>
    </w:p>
    <w:p w14:paraId="0EDDDAAB"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8" w:name="_DV_M96"/>
      <w:bookmarkEnd w:id="88"/>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Liquidante e Escriturador</w:t>
      </w:r>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Escriturador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Liquidante e Escriturador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Escriturador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701A7CFA" w14:textId="77777777" w:rsidR="002305B6" w:rsidRPr="00594869" w:rsidRDefault="002305B6" w:rsidP="00EE3FD7">
      <w:pPr>
        <w:tabs>
          <w:tab w:val="left" w:pos="720"/>
        </w:tabs>
        <w:jc w:val="both"/>
        <w:rPr>
          <w:rFonts w:ascii="Verdana" w:hAnsi="Verdana" w:cs="Arial"/>
          <w:sz w:val="20"/>
          <w:szCs w:val="20"/>
        </w:rPr>
      </w:pPr>
    </w:p>
    <w:p w14:paraId="43397F20"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9" w:name="_DV_M97"/>
      <w:bookmarkEnd w:id="89"/>
      <w:r w:rsidRPr="00594869">
        <w:rPr>
          <w:rFonts w:ascii="Verdana" w:hAnsi="Verdana" w:cs="Arial"/>
          <w:b/>
          <w:smallCaps/>
          <w:sz w:val="20"/>
          <w:szCs w:val="20"/>
        </w:rPr>
        <w:t>Destinação dos Recursos</w:t>
      </w:r>
    </w:p>
    <w:p w14:paraId="0FCED5A8" w14:textId="77777777" w:rsidR="00DD7569" w:rsidRPr="00594869" w:rsidRDefault="00DD7569" w:rsidP="00EE3FD7">
      <w:pPr>
        <w:keepNext/>
        <w:jc w:val="both"/>
        <w:rPr>
          <w:rFonts w:ascii="Verdana" w:hAnsi="Verdana" w:cs="Arial"/>
          <w:sz w:val="20"/>
          <w:szCs w:val="20"/>
        </w:rPr>
      </w:pPr>
    </w:p>
    <w:p w14:paraId="0CE73825"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0" w:name="_DV_M98"/>
      <w:bookmarkEnd w:id="90"/>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1" w:name="_DV_C50"/>
      <w:r w:rsidRPr="00594869">
        <w:rPr>
          <w:rFonts w:ascii="Verdana" w:hAnsi="Verdana" w:cs="Arial"/>
          <w:sz w:val="20"/>
          <w:szCs w:val="20"/>
        </w:rPr>
        <w:t xml:space="preserve"> por meio </w:t>
      </w:r>
      <w:bookmarkEnd w:id="91"/>
      <w:r w:rsidRPr="00594869">
        <w:rPr>
          <w:rFonts w:ascii="Verdana" w:hAnsi="Verdana" w:cs="Arial"/>
          <w:sz w:val="20"/>
          <w:szCs w:val="20"/>
        </w:rPr>
        <w:t>da Emissão das Debêntures</w:t>
      </w:r>
      <w:bookmarkStart w:id="92" w:name="_DV_C55"/>
      <w:r w:rsidRPr="00594869">
        <w:rPr>
          <w:rFonts w:ascii="Verdana" w:hAnsi="Verdana" w:cs="Arial"/>
          <w:sz w:val="20"/>
          <w:szCs w:val="20"/>
        </w:rPr>
        <w:t xml:space="preserve"> serão utilizados</w:t>
      </w:r>
      <w:bookmarkEnd w:id="92"/>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1D619A11"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51FC670D" w14:textId="77777777" w:rsidTr="00DC2859">
        <w:trPr>
          <w:trHeight w:val="17"/>
          <w:jc w:val="right"/>
        </w:trPr>
        <w:tc>
          <w:tcPr>
            <w:tcW w:w="1592" w:type="pct"/>
            <w:shd w:val="clear" w:color="auto" w:fill="auto"/>
          </w:tcPr>
          <w:p w14:paraId="4460419C"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3BC1E9CB"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1932EEB5" w14:textId="77777777" w:rsidR="00DD7569" w:rsidRPr="00594869" w:rsidRDefault="00DD7569" w:rsidP="00EE3FD7">
            <w:pPr>
              <w:pStyle w:val="BNDES"/>
              <w:keepLines/>
              <w:spacing w:after="0"/>
              <w:rPr>
                <w:rFonts w:ascii="Verdana" w:hAnsi="Verdana"/>
                <w:sz w:val="20"/>
              </w:rPr>
            </w:pPr>
          </w:p>
        </w:tc>
      </w:tr>
      <w:tr w:rsidR="00DD7569" w:rsidRPr="00594869" w14:paraId="2BB1A9BA" w14:textId="77777777" w:rsidTr="00DC2859">
        <w:trPr>
          <w:trHeight w:val="17"/>
          <w:jc w:val="right"/>
        </w:trPr>
        <w:tc>
          <w:tcPr>
            <w:tcW w:w="1592" w:type="pct"/>
            <w:shd w:val="clear" w:color="auto" w:fill="auto"/>
          </w:tcPr>
          <w:p w14:paraId="5B0A3AA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32783BAF"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49967274" w14:textId="77777777" w:rsidR="00DD7569" w:rsidRPr="00594869" w:rsidRDefault="00DD7569" w:rsidP="00EE3FD7">
            <w:pPr>
              <w:pStyle w:val="BNDES"/>
              <w:keepLines/>
              <w:spacing w:after="0"/>
              <w:rPr>
                <w:rFonts w:ascii="Verdana" w:hAnsi="Verdana"/>
                <w:sz w:val="20"/>
              </w:rPr>
            </w:pPr>
          </w:p>
        </w:tc>
      </w:tr>
      <w:tr w:rsidR="00303F7D" w:rsidRPr="00594869" w14:paraId="566EDE11" w14:textId="77777777" w:rsidTr="00DC2859">
        <w:trPr>
          <w:trHeight w:val="17"/>
          <w:jc w:val="right"/>
        </w:trPr>
        <w:tc>
          <w:tcPr>
            <w:tcW w:w="1592" w:type="pct"/>
            <w:shd w:val="clear" w:color="auto" w:fill="auto"/>
          </w:tcPr>
          <w:p w14:paraId="59C91963"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12DFDC7C" w14:textId="77777777" w:rsidR="00303F7D" w:rsidRPr="00594869" w:rsidRDefault="00303F7D" w:rsidP="00EE3FD7">
            <w:pPr>
              <w:pStyle w:val="BNDES"/>
              <w:keepLines/>
              <w:spacing w:after="0"/>
              <w:jc w:val="left"/>
              <w:rPr>
                <w:rFonts w:ascii="Verdana" w:hAnsi="Verdana"/>
                <w:b/>
                <w:sz w:val="20"/>
              </w:rPr>
            </w:pPr>
          </w:p>
        </w:tc>
        <w:tc>
          <w:tcPr>
            <w:tcW w:w="3408" w:type="pct"/>
          </w:tcPr>
          <w:p w14:paraId="311A3BA4"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83AB10B" w14:textId="77777777" w:rsidTr="00DC2859">
        <w:trPr>
          <w:trHeight w:val="17"/>
          <w:jc w:val="right"/>
        </w:trPr>
        <w:tc>
          <w:tcPr>
            <w:tcW w:w="1592" w:type="pct"/>
            <w:shd w:val="clear" w:color="auto" w:fill="auto"/>
          </w:tcPr>
          <w:p w14:paraId="764A03B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107CB57C" w14:textId="77777777" w:rsidR="00303F7D" w:rsidRPr="00594869" w:rsidRDefault="00303F7D" w:rsidP="00EE3FD7">
            <w:pPr>
              <w:pStyle w:val="BNDES"/>
              <w:keepLines/>
              <w:spacing w:after="0"/>
              <w:jc w:val="left"/>
              <w:rPr>
                <w:rFonts w:ascii="Verdana" w:hAnsi="Verdana"/>
                <w:b/>
                <w:sz w:val="20"/>
              </w:rPr>
            </w:pPr>
          </w:p>
        </w:tc>
        <w:tc>
          <w:tcPr>
            <w:tcW w:w="3408" w:type="pct"/>
          </w:tcPr>
          <w:p w14:paraId="1B4B063A" w14:textId="3C49283D" w:rsidR="00DD7569" w:rsidRPr="00594869" w:rsidRDefault="00DD7569" w:rsidP="00EE3FD7">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 xml:space="preserve">R$ </w:t>
            </w:r>
            <w:r w:rsidR="00323805" w:rsidRPr="008B74CC">
              <w:rPr>
                <w:rFonts w:ascii="Verdana" w:hAnsi="Verdana"/>
                <w:sz w:val="20"/>
              </w:rPr>
              <w:t>266</w:t>
            </w:r>
            <w:r w:rsidR="00E56F2A" w:rsidRPr="00E92416">
              <w:rPr>
                <w:rFonts w:ascii="Verdana" w:hAnsi="Verdana"/>
                <w:sz w:val="20"/>
              </w:rPr>
              <w:t xml:space="preserve">.000.000,00(duzentos e </w:t>
            </w:r>
            <w:r w:rsidR="00323805" w:rsidRPr="008B74CC">
              <w:rPr>
                <w:rFonts w:ascii="Verdana" w:hAnsi="Verdana"/>
                <w:sz w:val="20"/>
              </w:rPr>
              <w:t>sessenta e seis</w:t>
            </w:r>
            <w:r w:rsidR="00323805" w:rsidRPr="00E92416">
              <w:rPr>
                <w:rFonts w:ascii="Verdana" w:hAnsi="Verdana"/>
                <w:sz w:val="20"/>
              </w:rPr>
              <w:t xml:space="preserve"> </w:t>
            </w:r>
            <w:r w:rsidR="00E56F2A" w:rsidRPr="00E92416">
              <w:rPr>
                <w:rFonts w:ascii="Verdana" w:hAnsi="Verdana"/>
                <w:sz w:val="20"/>
              </w:rPr>
              <w:t xml:space="preserve">milhões de </w:t>
            </w:r>
            <w:r w:rsidRPr="00E92416">
              <w:rPr>
                <w:rFonts w:ascii="Verdana" w:hAnsi="Verdana"/>
                <w:sz w:val="20"/>
              </w:rPr>
              <w:t>reais</w:t>
            </w:r>
            <w:r w:rsidRPr="008B74CC">
              <w:rPr>
                <w:rFonts w:ascii="Verdana" w:hAnsi="Verdana"/>
                <w:sz w:val="20"/>
              </w:rPr>
              <w:t>)</w:t>
            </w:r>
            <w:r w:rsidRPr="00323805">
              <w:rPr>
                <w:rFonts w:ascii="Verdana" w:hAnsi="Verdana"/>
                <w:sz w:val="20"/>
              </w:rPr>
              <w:t>.</w:t>
            </w:r>
          </w:p>
        </w:tc>
      </w:tr>
      <w:tr w:rsidR="00DD7569" w:rsidRPr="00594869" w14:paraId="4A52AE2D" w14:textId="77777777" w:rsidTr="00A753D3">
        <w:trPr>
          <w:trHeight w:val="46"/>
          <w:jc w:val="right"/>
        </w:trPr>
        <w:tc>
          <w:tcPr>
            <w:tcW w:w="1592" w:type="pct"/>
            <w:shd w:val="clear" w:color="auto" w:fill="auto"/>
          </w:tcPr>
          <w:p w14:paraId="6EA6C1E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0E69524D" w14:textId="77777777" w:rsidR="00303F7D" w:rsidRPr="00594869" w:rsidRDefault="00303F7D" w:rsidP="00EE3FD7">
            <w:pPr>
              <w:pStyle w:val="BNDES"/>
              <w:keepLines/>
              <w:spacing w:after="0"/>
              <w:jc w:val="left"/>
              <w:rPr>
                <w:rFonts w:ascii="Verdana" w:hAnsi="Verdana"/>
                <w:b/>
                <w:sz w:val="20"/>
              </w:rPr>
            </w:pPr>
          </w:p>
        </w:tc>
        <w:tc>
          <w:tcPr>
            <w:tcW w:w="3408" w:type="pct"/>
          </w:tcPr>
          <w:p w14:paraId="7986FADB" w14:textId="77777777" w:rsidR="00C82182" w:rsidRPr="009E5561"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tc>
      </w:tr>
      <w:tr w:rsidR="00DD7569" w:rsidRPr="00594869" w14:paraId="4F7D0698" w14:textId="77777777" w:rsidTr="00DC2859">
        <w:trPr>
          <w:trHeight w:val="17"/>
          <w:jc w:val="right"/>
        </w:trPr>
        <w:tc>
          <w:tcPr>
            <w:tcW w:w="1592" w:type="pct"/>
            <w:shd w:val="clear" w:color="auto" w:fill="auto"/>
          </w:tcPr>
          <w:p w14:paraId="60F0CFAF"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115C5687" w14:textId="77777777" w:rsidR="00303F7D" w:rsidRPr="00594869" w:rsidRDefault="00303F7D" w:rsidP="00EE3FD7">
            <w:pPr>
              <w:pStyle w:val="BNDES"/>
              <w:keepLines/>
              <w:spacing w:after="0"/>
              <w:jc w:val="left"/>
              <w:rPr>
                <w:rFonts w:ascii="Verdana" w:hAnsi="Verdana"/>
                <w:b/>
                <w:sz w:val="20"/>
              </w:rPr>
            </w:pPr>
          </w:p>
        </w:tc>
        <w:tc>
          <w:tcPr>
            <w:tcW w:w="3408" w:type="pct"/>
          </w:tcPr>
          <w:p w14:paraId="1E702661" w14:textId="77777777" w:rsidR="00DD7569" w:rsidRPr="009E5561" w:rsidRDefault="00591F4A" w:rsidP="00EE3FD7">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a serem captados pelas Debêntures deverão ser utilizados exclusivamente para i</w:t>
            </w:r>
            <w:r w:rsidR="00594869" w:rsidRPr="009E5561">
              <w:rPr>
                <w:rFonts w:ascii="Verdana" w:hAnsi="Verdana"/>
                <w:sz w:val="20"/>
              </w:rPr>
              <w:t>mplantação do Projeto, incluindo o reembolso aos acionistas dos recursos já aportados seja a título de integralização de capital, AFAC ou mútuos.</w:t>
            </w:r>
          </w:p>
        </w:tc>
      </w:tr>
      <w:tr w:rsidR="00DD7569" w:rsidRPr="00594869" w14:paraId="7969C470" w14:textId="77777777" w:rsidTr="00DC2859">
        <w:trPr>
          <w:trHeight w:val="1170"/>
          <w:jc w:val="right"/>
        </w:trPr>
        <w:tc>
          <w:tcPr>
            <w:tcW w:w="1592" w:type="pct"/>
            <w:shd w:val="clear" w:color="auto" w:fill="auto"/>
          </w:tcPr>
          <w:p w14:paraId="0A72C745"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0535191" w14:textId="77777777" w:rsidR="00DD7569" w:rsidRPr="00594869" w:rsidRDefault="00DD7569" w:rsidP="00EE3FD7">
            <w:pPr>
              <w:pStyle w:val="BNDES"/>
              <w:keepLines/>
              <w:spacing w:after="0"/>
              <w:jc w:val="left"/>
              <w:rPr>
                <w:rFonts w:ascii="Verdana" w:hAnsi="Verdana"/>
                <w:b/>
                <w:sz w:val="20"/>
              </w:rPr>
            </w:pPr>
          </w:p>
        </w:tc>
        <w:tc>
          <w:tcPr>
            <w:tcW w:w="3408" w:type="pct"/>
          </w:tcPr>
          <w:p w14:paraId="428B69E1" w14:textId="5D996E9F" w:rsidR="00DD7569" w:rsidRPr="00E92416" w:rsidRDefault="00DD7569" w:rsidP="00E92416">
            <w:pPr>
              <w:keepLines/>
              <w:jc w:val="both"/>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375B00" w:rsidRPr="0056060F">
              <w:rPr>
                <w:rFonts w:ascii="Verdana" w:hAnsi="Verdana"/>
                <w:sz w:val="20"/>
                <w:szCs w:val="20"/>
                <w:highlight w:val="yellow"/>
              </w:rPr>
              <w:t>[</w:t>
            </w:r>
            <w:r w:rsidR="00375B00" w:rsidRPr="005C3281">
              <w:rPr>
                <w:rFonts w:ascii="Verdana" w:hAnsi="Verdana"/>
                <w:sz w:val="20"/>
                <w:szCs w:val="20"/>
                <w:highlight w:val="yellow"/>
              </w:rPr>
              <w:t>•</w:t>
            </w:r>
            <w:r w:rsidR="00375B00" w:rsidRPr="0056060F">
              <w:rPr>
                <w:rFonts w:ascii="Verdana" w:hAnsi="Verdana"/>
                <w:sz w:val="20"/>
                <w:szCs w:val="20"/>
                <w:highlight w:val="yellow"/>
              </w:rPr>
              <w:t>]</w:t>
            </w:r>
            <w:r w:rsidRPr="00594869">
              <w:rPr>
                <w:rFonts w:ascii="Verdana" w:hAnsi="Verdana"/>
                <w:sz w:val="20"/>
                <w:szCs w:val="20"/>
              </w:rPr>
              <w:t>% (</w:t>
            </w:r>
            <w:r w:rsidR="005C3281" w:rsidRPr="000F4448">
              <w:rPr>
                <w:rFonts w:ascii="Verdana" w:hAnsi="Verdana" w:cs="Arial"/>
                <w:sz w:val="20"/>
                <w:szCs w:val="20"/>
                <w:highlight w:val="yellow"/>
              </w:rPr>
              <w:t>[</w:t>
            </w:r>
            <w:r w:rsidR="005C3281" w:rsidRPr="00A103B1">
              <w:rPr>
                <w:rFonts w:ascii="Verdana" w:hAnsi="Verdana" w:cs="Arial"/>
                <w:sz w:val="20"/>
                <w:szCs w:val="20"/>
                <w:highlight w:val="yellow"/>
              </w:rPr>
              <w:t>•</w:t>
            </w:r>
            <w:r w:rsidR="005C3281" w:rsidRPr="000F4448">
              <w:rPr>
                <w:rFonts w:ascii="Verdana" w:hAnsi="Verdana" w:cs="Arial"/>
                <w:sz w:val="20"/>
                <w:szCs w:val="20"/>
                <w:highlight w:val="yellow"/>
              </w:rPr>
              <w:t>]</w:t>
            </w:r>
            <w:r w:rsidRPr="00594869">
              <w:rPr>
                <w:rFonts w:ascii="Verdana" w:hAnsi="Verdana"/>
                <w:sz w:val="20"/>
                <w:szCs w:val="20"/>
              </w:rPr>
              <w:t xml:space="preserve"> por cento) dos usos totais estimados do Projeto. </w:t>
            </w:r>
            <w:r w:rsidR="00300736" w:rsidRPr="00B33E49">
              <w:rPr>
                <w:rFonts w:ascii="Verdana" w:hAnsi="Verdana"/>
                <w:sz w:val="20"/>
                <w:szCs w:val="20"/>
                <w:highlight w:val="yellow"/>
              </w:rPr>
              <w:t>[Nota TIBA: Santander, favor inserir.]</w:t>
            </w:r>
          </w:p>
        </w:tc>
      </w:tr>
    </w:tbl>
    <w:p w14:paraId="69A1E583" w14:textId="77777777" w:rsidR="00C31029" w:rsidRDefault="00C31029" w:rsidP="001C5BD6">
      <w:pPr>
        <w:jc w:val="both"/>
        <w:rPr>
          <w:rFonts w:ascii="Verdana" w:hAnsi="Verdana"/>
          <w:smallCaps/>
          <w:sz w:val="20"/>
          <w:szCs w:val="20"/>
        </w:rPr>
      </w:pPr>
      <w:bookmarkStart w:id="93" w:name="_DV_M106"/>
      <w:bookmarkStart w:id="94" w:name="_DV_M113"/>
      <w:bookmarkStart w:id="95" w:name="_Toc499990325"/>
      <w:bookmarkStart w:id="96" w:name="_Toc280370537"/>
      <w:bookmarkStart w:id="97" w:name="_Toc349040593"/>
      <w:bookmarkStart w:id="98" w:name="_Toc351469178"/>
      <w:bookmarkStart w:id="99" w:name="_Toc352767480"/>
      <w:bookmarkStart w:id="100" w:name="_Toc355626567"/>
      <w:bookmarkEnd w:id="93"/>
      <w:bookmarkEnd w:id="94"/>
    </w:p>
    <w:p w14:paraId="02EEB0EE" w14:textId="77777777" w:rsidR="007A3A4C" w:rsidRPr="00594869" w:rsidRDefault="007A3A4C" w:rsidP="001C5BD6">
      <w:pPr>
        <w:jc w:val="both"/>
        <w:rPr>
          <w:rFonts w:ascii="Verdana" w:hAnsi="Verdana"/>
          <w:smallCaps/>
          <w:sz w:val="20"/>
          <w:szCs w:val="20"/>
        </w:rPr>
      </w:pPr>
    </w:p>
    <w:p w14:paraId="1A0641E0" w14:textId="77777777" w:rsidR="00DD7569" w:rsidRPr="00594869" w:rsidRDefault="00DD7569" w:rsidP="00FE2805">
      <w:pPr>
        <w:pStyle w:val="Ttulo1"/>
      </w:pPr>
      <w:r w:rsidRPr="00594869">
        <w:t>CLÁUSULA IV</w:t>
      </w:r>
      <w:r w:rsidRPr="00594869">
        <w:br/>
        <w:t>CARACTERÍSTICAS DAS DEBÊNTURES</w:t>
      </w:r>
      <w:bookmarkEnd w:id="95"/>
      <w:bookmarkEnd w:id="96"/>
      <w:bookmarkEnd w:id="97"/>
      <w:bookmarkEnd w:id="98"/>
      <w:bookmarkEnd w:id="99"/>
      <w:bookmarkEnd w:id="100"/>
    </w:p>
    <w:p w14:paraId="7D19F6AE" w14:textId="77777777" w:rsidR="00DD7569" w:rsidRPr="00594869" w:rsidRDefault="00DD7569" w:rsidP="0031735D">
      <w:pPr>
        <w:keepNext/>
        <w:tabs>
          <w:tab w:val="left" w:pos="0"/>
        </w:tabs>
        <w:jc w:val="both"/>
        <w:rPr>
          <w:rFonts w:ascii="Verdana" w:hAnsi="Verdana" w:cs="Arial"/>
          <w:sz w:val="20"/>
          <w:szCs w:val="20"/>
        </w:rPr>
      </w:pPr>
      <w:bookmarkStart w:id="101" w:name="_Toc499990326"/>
    </w:p>
    <w:p w14:paraId="68196CE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2" w:name="_DV_M114"/>
      <w:bookmarkEnd w:id="102"/>
      <w:r w:rsidRPr="00594869">
        <w:rPr>
          <w:rFonts w:ascii="Verdana" w:hAnsi="Verdana" w:cs="Arial"/>
          <w:b/>
          <w:smallCaps/>
          <w:sz w:val="20"/>
          <w:szCs w:val="20"/>
        </w:rPr>
        <w:t>Características Básicas</w:t>
      </w:r>
    </w:p>
    <w:p w14:paraId="32744904" w14:textId="77777777" w:rsidR="00DD7569" w:rsidRPr="00594869" w:rsidRDefault="00DD7569" w:rsidP="001C5BD6">
      <w:pPr>
        <w:keepNext/>
        <w:tabs>
          <w:tab w:val="left" w:pos="0"/>
        </w:tabs>
        <w:jc w:val="both"/>
        <w:rPr>
          <w:rFonts w:ascii="Verdana" w:hAnsi="Verdana" w:cs="Arial"/>
          <w:sz w:val="20"/>
          <w:szCs w:val="20"/>
        </w:rPr>
      </w:pPr>
    </w:p>
    <w:p w14:paraId="3221E988"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3" w:name="_DV_M115"/>
      <w:bookmarkEnd w:id="103"/>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5A08E065"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2195624D"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4" w:name="_DV_M117"/>
      <w:bookmarkEnd w:id="104"/>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7AE8F51E" w14:textId="77777777" w:rsidR="00DD7569" w:rsidRPr="00594869" w:rsidRDefault="00DD7569" w:rsidP="001C5BD6">
      <w:pPr>
        <w:pStyle w:val="PargrafodaLista"/>
        <w:ind w:left="0"/>
        <w:jc w:val="both"/>
        <w:rPr>
          <w:rFonts w:ascii="Verdana" w:hAnsi="Verdana" w:cs="Arial"/>
          <w:sz w:val="20"/>
          <w:szCs w:val="20"/>
        </w:rPr>
      </w:pPr>
    </w:p>
    <w:p w14:paraId="5610753C"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05" w:name="_DV_M118"/>
      <w:bookmarkEnd w:id="105"/>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506E6A05" w14:textId="77777777" w:rsidR="00DD7569" w:rsidRPr="00594869" w:rsidRDefault="00DD7569" w:rsidP="0031735D">
      <w:pPr>
        <w:pStyle w:val="PargrafodaLista"/>
        <w:ind w:left="0"/>
        <w:jc w:val="both"/>
        <w:rPr>
          <w:rFonts w:ascii="Verdana" w:hAnsi="Verdana" w:cs="Arial"/>
          <w:sz w:val="20"/>
          <w:szCs w:val="20"/>
        </w:rPr>
      </w:pPr>
    </w:p>
    <w:p w14:paraId="36E618E2" w14:textId="77777777" w:rsidR="00911C75" w:rsidRPr="00EA7F4F" w:rsidRDefault="00DD7569" w:rsidP="0031735D">
      <w:pPr>
        <w:pStyle w:val="PargrafodaLista"/>
        <w:numPr>
          <w:ilvl w:val="2"/>
          <w:numId w:val="22"/>
        </w:numPr>
        <w:ind w:left="0" w:firstLine="0"/>
        <w:jc w:val="both"/>
        <w:rPr>
          <w:rFonts w:ascii="Verdana" w:hAnsi="Verdana"/>
          <w:sz w:val="20"/>
        </w:rPr>
      </w:pPr>
      <w:bookmarkStart w:id="106" w:name="_DV_M119"/>
      <w:bookmarkStart w:id="107" w:name="_Toc367387463"/>
      <w:bookmarkStart w:id="108" w:name="_Toc367387576"/>
      <w:bookmarkStart w:id="109" w:name="_Toc367389043"/>
      <w:bookmarkStart w:id="110" w:name="_Toc375090252"/>
      <w:bookmarkStart w:id="111" w:name="_Toc368667902"/>
      <w:bookmarkStart w:id="112" w:name="_Toc367387577"/>
      <w:bookmarkEnd w:id="106"/>
      <w:r w:rsidRPr="00594869">
        <w:rPr>
          <w:rFonts w:ascii="Verdana" w:hAnsi="Verdana"/>
          <w:b/>
          <w:sz w:val="20"/>
          <w:szCs w:val="20"/>
        </w:rPr>
        <w:t>Forma de Subscrição e Integralização</w:t>
      </w:r>
      <w:bookmarkEnd w:id="107"/>
      <w:bookmarkEnd w:id="108"/>
      <w:bookmarkEnd w:id="109"/>
      <w:bookmarkEnd w:id="110"/>
      <w:bookmarkEnd w:id="111"/>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 (“</w:t>
      </w:r>
      <w:r w:rsidRPr="00594869">
        <w:rPr>
          <w:rFonts w:ascii="Verdana" w:hAnsi="Verdana" w:cs="Arial"/>
          <w:sz w:val="20"/>
          <w:szCs w:val="20"/>
          <w:u w:val="single"/>
        </w:rPr>
        <w:t>Data de Integralização</w:t>
      </w:r>
      <w:r w:rsidRPr="00594869">
        <w:rPr>
          <w:rFonts w:ascii="Verdana" w:hAnsi="Verdana" w:cs="Arial"/>
          <w:sz w:val="20"/>
          <w:szCs w:val="20"/>
        </w:rPr>
        <w:t>”).</w:t>
      </w:r>
      <w:bookmarkEnd w:id="112"/>
    </w:p>
    <w:p w14:paraId="3455727D" w14:textId="77777777" w:rsidR="00911C75" w:rsidRPr="00594869" w:rsidRDefault="00911C75" w:rsidP="0031735D">
      <w:pPr>
        <w:pStyle w:val="PargrafodaLista"/>
        <w:rPr>
          <w:rFonts w:ascii="Verdana" w:hAnsi="Verdana" w:cs="Arial"/>
          <w:sz w:val="20"/>
          <w:szCs w:val="20"/>
        </w:rPr>
      </w:pPr>
    </w:p>
    <w:p w14:paraId="4D15FDD3"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p>
    <w:p w14:paraId="5FB76E61" w14:textId="77777777" w:rsidR="00DD7569" w:rsidRPr="001D0076" w:rsidRDefault="00DD7569" w:rsidP="0031735D">
      <w:pPr>
        <w:jc w:val="both"/>
        <w:rPr>
          <w:rStyle w:val="DeltaViewInsertion"/>
          <w:rFonts w:ascii="Verdana" w:hAnsi="Verdana" w:cs="Arial"/>
          <w:bCs/>
          <w:iCs/>
          <w:color w:val="auto"/>
          <w:sz w:val="20"/>
          <w:szCs w:val="20"/>
          <w:u w:val="none"/>
        </w:rPr>
      </w:pPr>
      <w:bookmarkStart w:id="113" w:name="_Toc367387464"/>
      <w:bookmarkStart w:id="114" w:name="_Toc367387578"/>
      <w:bookmarkStart w:id="115" w:name="_Toc367389044"/>
      <w:bookmarkStart w:id="116" w:name="_Toc375090253"/>
      <w:bookmarkStart w:id="117" w:name="_Toc368667903"/>
    </w:p>
    <w:p w14:paraId="1B125A34" w14:textId="77777777"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18" w:name="_Toc367387579"/>
      <w:bookmarkEnd w:id="113"/>
      <w:bookmarkEnd w:id="114"/>
      <w:bookmarkEnd w:id="115"/>
      <w:bookmarkEnd w:id="116"/>
      <w:bookmarkEnd w:id="117"/>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abaixo)</w:t>
      </w:r>
      <w:r w:rsidR="00AA55E0" w:rsidRPr="00594869">
        <w:rPr>
          <w:rFonts w:ascii="Verdana" w:hAnsi="Verdana"/>
          <w:sz w:val="20"/>
          <w:szCs w:val="20"/>
        </w:rPr>
        <w:t xml:space="preserve"> e aquisição facultativa</w:t>
      </w:r>
      <w:r w:rsidRPr="00594869">
        <w:rPr>
          <w:rFonts w:ascii="Verdana" w:hAnsi="Verdana"/>
          <w:sz w:val="20"/>
          <w:szCs w:val="20"/>
        </w:rPr>
        <w:t xml:space="preserve">,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5C3281" w:rsidRPr="00774FD8">
        <w:rPr>
          <w:rFonts w:ascii="Verdana" w:hAnsi="Verdana" w:cs="Arial"/>
          <w:sz w:val="20"/>
          <w:szCs w:val="20"/>
        </w:rPr>
        <w:t>[</w:t>
      </w:r>
      <w:r w:rsidR="000067D6">
        <w:rPr>
          <w:rFonts w:ascii="Verdana" w:hAnsi="Verdana" w:cs="Arial"/>
          <w:sz w:val="20"/>
          <w:szCs w:val="20"/>
          <w:highlight w:val="yellow"/>
        </w:rPr>
        <w:t>15 de Julho de 2035</w:t>
      </w:r>
      <w:r w:rsidR="005C3281" w:rsidRPr="00774FD8">
        <w:rPr>
          <w:rFonts w:ascii="Verdana" w:hAnsi="Verdana" w:cs="Arial"/>
          <w:sz w:val="20"/>
          <w:szCs w:val="20"/>
        </w:rPr>
        <w:t>]</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18"/>
      <w:r w:rsidRPr="00594869">
        <w:rPr>
          <w:rFonts w:ascii="Verdana" w:hAnsi="Verdana"/>
          <w:sz w:val="20"/>
          <w:szCs w:val="20"/>
        </w:rPr>
        <w:t>”)</w:t>
      </w:r>
      <w:r w:rsidR="001C5EE1" w:rsidRPr="00594869">
        <w:rPr>
          <w:rFonts w:ascii="Verdana" w:hAnsi="Verdana"/>
          <w:sz w:val="20"/>
          <w:szCs w:val="20"/>
        </w:rPr>
        <w:t>.</w:t>
      </w:r>
    </w:p>
    <w:p w14:paraId="2A1B4400" w14:textId="77777777" w:rsidR="00DD7569" w:rsidRPr="00594869" w:rsidRDefault="00DD7569">
      <w:pPr>
        <w:jc w:val="both"/>
        <w:rPr>
          <w:rFonts w:ascii="Verdana" w:hAnsi="Verdana" w:cs="Arial"/>
          <w:sz w:val="20"/>
          <w:szCs w:val="20"/>
        </w:rPr>
      </w:pPr>
      <w:bookmarkStart w:id="119" w:name="_DV_M121"/>
      <w:bookmarkEnd w:id="119"/>
    </w:p>
    <w:p w14:paraId="730C75EF" w14:textId="6CCD2B23" w:rsidR="00DD7569" w:rsidRPr="00594869" w:rsidRDefault="00DD7569" w:rsidP="00A901B7">
      <w:pPr>
        <w:pStyle w:val="PargrafodaLista"/>
        <w:numPr>
          <w:ilvl w:val="2"/>
          <w:numId w:val="22"/>
        </w:numPr>
        <w:ind w:left="0" w:firstLine="0"/>
        <w:jc w:val="both"/>
        <w:rPr>
          <w:rFonts w:ascii="Verdana" w:hAnsi="Verdana"/>
          <w:sz w:val="20"/>
          <w:szCs w:val="20"/>
        </w:rPr>
      </w:pPr>
      <w:bookmarkStart w:id="120" w:name="_DV_M122"/>
      <w:bookmarkEnd w:id="120"/>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1"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2" w:name="_DV_M123"/>
      <w:bookmarkStart w:id="123" w:name="_DV_M124"/>
      <w:bookmarkEnd w:id="121"/>
      <w:bookmarkEnd w:id="122"/>
      <w:bookmarkEnd w:id="123"/>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r w:rsidR="00E51C60" w:rsidRPr="008B74CC">
        <w:rPr>
          <w:rFonts w:ascii="Verdana" w:hAnsi="Verdana"/>
          <w:sz w:val="20"/>
          <w:szCs w:val="20"/>
          <w:highlight w:val="yellow"/>
        </w:rPr>
        <w:t>[Nota TIBA: SAN, confirmar.]</w:t>
      </w:r>
    </w:p>
    <w:p w14:paraId="40154C08" w14:textId="77777777" w:rsidR="003C1319" w:rsidRPr="00594869" w:rsidRDefault="003C1319">
      <w:pPr>
        <w:jc w:val="both"/>
        <w:rPr>
          <w:rFonts w:ascii="Verdana" w:hAnsi="Verdana" w:cs="Arial"/>
          <w:sz w:val="20"/>
          <w:szCs w:val="20"/>
        </w:rPr>
      </w:pPr>
    </w:p>
    <w:p w14:paraId="0C12B2A4"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24" w:name="_DV_M125"/>
      <w:bookmarkStart w:id="125" w:name="_Toc499990343"/>
      <w:bookmarkEnd w:id="101"/>
      <w:bookmarkEnd w:id="124"/>
      <w:r w:rsidRPr="00594869">
        <w:rPr>
          <w:rFonts w:ascii="Verdana" w:hAnsi="Verdana" w:cs="Arial"/>
          <w:b/>
          <w:smallCaps/>
          <w:sz w:val="20"/>
          <w:szCs w:val="20"/>
        </w:rPr>
        <w:t xml:space="preserve">Atualização Monetária e Juros Remuneratórios </w:t>
      </w:r>
      <w:bookmarkStart w:id="126" w:name="_DV_M126"/>
      <w:bookmarkEnd w:id="126"/>
    </w:p>
    <w:p w14:paraId="445BE7FD" w14:textId="77777777" w:rsidR="00597855" w:rsidRPr="00594869" w:rsidRDefault="00597855" w:rsidP="00EE3FD7">
      <w:pPr>
        <w:pStyle w:val="PargrafodaLista"/>
        <w:keepNext/>
        <w:ind w:left="0"/>
        <w:jc w:val="both"/>
        <w:rPr>
          <w:rFonts w:ascii="Verdana" w:hAnsi="Verdana"/>
          <w:sz w:val="20"/>
          <w:szCs w:val="20"/>
        </w:rPr>
      </w:pPr>
    </w:p>
    <w:p w14:paraId="14DFA769"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27" w:name="_DV_M127"/>
      <w:bookmarkStart w:id="128" w:name="_Ref367359153"/>
      <w:bookmarkStart w:id="129" w:name="_Toc367387582"/>
      <w:bookmarkEnd w:id="127"/>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28"/>
      <w:bookmarkEnd w:id="129"/>
    </w:p>
    <w:p w14:paraId="63261A18" w14:textId="77777777" w:rsidR="00DD7569" w:rsidRPr="00594869" w:rsidRDefault="00DD7569" w:rsidP="001C5BD6">
      <w:pPr>
        <w:ind w:right="-1"/>
        <w:jc w:val="both"/>
        <w:rPr>
          <w:rStyle w:val="DeltaViewInsertion"/>
          <w:rFonts w:ascii="Verdana" w:hAnsi="Verdana" w:cs="Arial"/>
          <w:color w:val="auto"/>
          <w:sz w:val="20"/>
          <w:szCs w:val="20"/>
          <w:u w:val="none"/>
        </w:rPr>
      </w:pPr>
    </w:p>
    <w:p w14:paraId="47C3F857"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441AF17B"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58AEC749"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44201FEC"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1F7589DC" w14:textId="77777777" w:rsidR="00DD7569" w:rsidRPr="00594869" w:rsidRDefault="00DD7569" w:rsidP="001C5BD6">
      <w:pPr>
        <w:ind w:right="-1"/>
        <w:jc w:val="both"/>
        <w:rPr>
          <w:rStyle w:val="DeltaViewInsertion"/>
          <w:rFonts w:ascii="Verdana" w:hAnsi="Verdana" w:cs="Arial"/>
          <w:color w:val="auto"/>
          <w:sz w:val="20"/>
          <w:szCs w:val="20"/>
          <w:u w:val="none"/>
        </w:rPr>
      </w:pPr>
    </w:p>
    <w:p w14:paraId="7B3690B0"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14:paraId="7759B2FC" w14:textId="77777777" w:rsidR="00DD7569" w:rsidRPr="00594869" w:rsidRDefault="00DD7569" w:rsidP="0031735D">
      <w:pPr>
        <w:ind w:right="-1"/>
        <w:jc w:val="both"/>
        <w:rPr>
          <w:rStyle w:val="DeltaViewInsertion"/>
          <w:rFonts w:ascii="Verdana" w:hAnsi="Verdana" w:cs="Arial"/>
          <w:color w:val="auto"/>
          <w:sz w:val="20"/>
          <w:szCs w:val="20"/>
          <w:u w:val="none"/>
        </w:rPr>
      </w:pPr>
    </w:p>
    <w:p w14:paraId="473461E9"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3F9D04EE" w14:textId="77777777" w:rsidR="00DD7569" w:rsidRPr="00594869" w:rsidRDefault="00DD7569" w:rsidP="0031735D">
      <w:pPr>
        <w:ind w:right="-1"/>
        <w:jc w:val="both"/>
        <w:rPr>
          <w:rStyle w:val="DeltaViewInsertion"/>
          <w:rFonts w:ascii="Verdana" w:hAnsi="Verdana" w:cs="Arial"/>
          <w:color w:val="auto"/>
          <w:sz w:val="20"/>
          <w:szCs w:val="20"/>
          <w:u w:val="none"/>
        </w:rPr>
      </w:pPr>
    </w:p>
    <w:p w14:paraId="05D2FDC6"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0A5E4A35"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5E518C59"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79821BE7" w14:textId="77777777" w:rsidR="00DD7569" w:rsidRPr="00594869" w:rsidRDefault="00DD7569" w:rsidP="00EE3FD7">
      <w:pPr>
        <w:keepNext/>
        <w:jc w:val="both"/>
        <w:rPr>
          <w:rStyle w:val="DeltaViewInsertion"/>
          <w:rFonts w:ascii="Verdana" w:hAnsi="Verdana" w:cs="Arial"/>
          <w:color w:val="auto"/>
          <w:sz w:val="20"/>
          <w:szCs w:val="20"/>
          <w:u w:val="none"/>
        </w:rPr>
      </w:pPr>
    </w:p>
    <w:p w14:paraId="0F756A80"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26837476" w14:textId="77777777" w:rsidR="00DD7569" w:rsidRPr="00594869" w:rsidRDefault="00DD7569" w:rsidP="001C5BD6">
      <w:pPr>
        <w:ind w:right="-1"/>
        <w:jc w:val="both"/>
        <w:rPr>
          <w:rStyle w:val="DeltaViewInsertion"/>
          <w:rFonts w:ascii="Verdana" w:hAnsi="Verdana" w:cs="Arial"/>
          <w:color w:val="auto"/>
          <w:sz w:val="20"/>
          <w:szCs w:val="20"/>
          <w:u w:val="none"/>
        </w:rPr>
      </w:pPr>
    </w:p>
    <w:p w14:paraId="1C17A30B"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51D69E1C" w14:textId="77777777" w:rsidR="00DD7569" w:rsidRPr="00594869" w:rsidRDefault="00DD7569" w:rsidP="0031735D">
      <w:pPr>
        <w:ind w:right="-1"/>
        <w:jc w:val="both"/>
        <w:rPr>
          <w:rStyle w:val="DeltaViewInsertion"/>
          <w:rFonts w:ascii="Verdana" w:hAnsi="Verdana" w:cs="Arial"/>
          <w:color w:val="auto"/>
          <w:sz w:val="20"/>
          <w:szCs w:val="20"/>
          <w:u w:val="none"/>
        </w:rPr>
      </w:pPr>
    </w:p>
    <w:p w14:paraId="317C6C18"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0D4B98FB" w14:textId="77777777" w:rsidR="00DD7569" w:rsidRPr="00594869" w:rsidRDefault="00DD7569" w:rsidP="0031735D">
      <w:pPr>
        <w:ind w:right="-1"/>
        <w:jc w:val="both"/>
        <w:rPr>
          <w:rStyle w:val="DeltaViewInsertion"/>
          <w:rFonts w:ascii="Verdana" w:hAnsi="Verdana" w:cs="Arial"/>
          <w:color w:val="auto"/>
          <w:sz w:val="20"/>
          <w:szCs w:val="20"/>
          <w:u w:val="none"/>
        </w:rPr>
      </w:pPr>
    </w:p>
    <w:p w14:paraId="28389AD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1E9A0DA4" w14:textId="77777777" w:rsidR="00DD7569" w:rsidRPr="00594869" w:rsidRDefault="00DD7569" w:rsidP="0031735D">
      <w:pPr>
        <w:ind w:right="-1"/>
        <w:jc w:val="both"/>
        <w:rPr>
          <w:rStyle w:val="DeltaViewInsertion"/>
          <w:rFonts w:ascii="Verdana" w:hAnsi="Verdana" w:cs="Arial"/>
          <w:color w:val="auto"/>
          <w:sz w:val="20"/>
          <w:szCs w:val="20"/>
          <w:u w:val="none"/>
        </w:rPr>
      </w:pPr>
    </w:p>
    <w:p w14:paraId="170A2200"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7AC7102B" w14:textId="77777777" w:rsidR="00DD7569" w:rsidRPr="00594869" w:rsidRDefault="00DD7569">
      <w:pPr>
        <w:ind w:right="-1"/>
        <w:jc w:val="both"/>
        <w:rPr>
          <w:rStyle w:val="DeltaViewInsertion"/>
          <w:rFonts w:ascii="Verdana" w:hAnsi="Verdana" w:cs="Arial"/>
          <w:color w:val="auto"/>
          <w:sz w:val="20"/>
          <w:szCs w:val="20"/>
          <w:u w:val="none"/>
        </w:rPr>
      </w:pPr>
    </w:p>
    <w:p w14:paraId="41C44E5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22FE17E1" w14:textId="77777777" w:rsidR="00DD7569" w:rsidRPr="00594869" w:rsidRDefault="00DD7569">
      <w:pPr>
        <w:ind w:right="-1"/>
        <w:jc w:val="both"/>
        <w:rPr>
          <w:rStyle w:val="DeltaViewInsertion"/>
          <w:rFonts w:ascii="Verdana" w:hAnsi="Verdana" w:cs="Arial"/>
          <w:color w:val="auto"/>
          <w:sz w:val="20"/>
          <w:szCs w:val="20"/>
          <w:u w:val="none"/>
        </w:rPr>
      </w:pPr>
    </w:p>
    <w:p w14:paraId="08E6D607" w14:textId="77777777" w:rsidR="00DD7569" w:rsidRPr="00594869" w:rsidRDefault="00846F79"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AAD825E" w14:textId="77777777" w:rsidR="00DD7569" w:rsidRPr="00594869" w:rsidRDefault="00DD7569" w:rsidP="00EE3FD7">
      <w:pPr>
        <w:keepNext/>
        <w:jc w:val="center"/>
        <w:rPr>
          <w:rStyle w:val="DeltaViewInsertion"/>
          <w:rFonts w:ascii="Verdana" w:hAnsi="Verdana" w:cs="Arial"/>
          <w:color w:val="auto"/>
          <w:sz w:val="20"/>
          <w:szCs w:val="20"/>
          <w:u w:val="none"/>
        </w:rPr>
      </w:pPr>
    </w:p>
    <w:p w14:paraId="0D6F0FFE"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78C52D74" w14:textId="77777777" w:rsidR="00DD7569" w:rsidRPr="00594869" w:rsidRDefault="00DD7569" w:rsidP="001C5BD6">
      <w:pPr>
        <w:ind w:right="-1"/>
        <w:jc w:val="both"/>
        <w:rPr>
          <w:rStyle w:val="DeltaViewInsertion"/>
          <w:rFonts w:ascii="Verdana" w:hAnsi="Verdana" w:cs="Arial"/>
          <w:color w:val="auto"/>
          <w:sz w:val="20"/>
          <w:szCs w:val="20"/>
          <w:u w:val="none"/>
        </w:rPr>
      </w:pPr>
    </w:p>
    <w:p w14:paraId="3F6DC575"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713CFF54" w14:textId="77777777" w:rsidR="00DD7569" w:rsidRPr="00594869" w:rsidRDefault="00DD7569" w:rsidP="0031735D">
      <w:pPr>
        <w:ind w:right="-1"/>
        <w:jc w:val="both"/>
        <w:rPr>
          <w:rStyle w:val="DeltaViewInsertion"/>
          <w:rFonts w:ascii="Verdana" w:hAnsi="Verdana" w:cs="Arial"/>
          <w:color w:val="auto"/>
          <w:sz w:val="20"/>
          <w:szCs w:val="20"/>
          <w:u w:val="none"/>
        </w:rPr>
      </w:pPr>
    </w:p>
    <w:p w14:paraId="4C1C33F3"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7101C39F" w14:textId="77777777" w:rsidR="00DD7569" w:rsidRPr="00594869" w:rsidRDefault="00DD7569" w:rsidP="0031735D">
      <w:pPr>
        <w:ind w:right="-1"/>
        <w:jc w:val="both"/>
        <w:rPr>
          <w:rStyle w:val="DeltaViewInsertion"/>
          <w:rFonts w:ascii="Verdana" w:hAnsi="Verdana" w:cs="Arial"/>
          <w:color w:val="auto"/>
          <w:sz w:val="20"/>
          <w:szCs w:val="20"/>
          <w:u w:val="none"/>
        </w:rPr>
      </w:pPr>
    </w:p>
    <w:p w14:paraId="6BBA9C80"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7112D082" w14:textId="77777777" w:rsidR="00DD7569" w:rsidRPr="00594869" w:rsidRDefault="00DD7569" w:rsidP="0031735D">
      <w:pPr>
        <w:ind w:right="-1"/>
        <w:jc w:val="both"/>
        <w:rPr>
          <w:rStyle w:val="DeltaViewInsertion"/>
          <w:rFonts w:ascii="Verdana" w:hAnsi="Verdana" w:cs="Arial"/>
          <w:color w:val="auto"/>
          <w:sz w:val="20"/>
          <w:szCs w:val="20"/>
          <w:u w:val="none"/>
        </w:rPr>
      </w:pPr>
    </w:p>
    <w:p w14:paraId="79D60EB9"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23FFC705" w14:textId="77777777" w:rsidR="00DD7569" w:rsidRPr="00594869" w:rsidRDefault="00DD7569">
      <w:pPr>
        <w:ind w:right="-1"/>
        <w:jc w:val="both"/>
        <w:rPr>
          <w:rStyle w:val="DeltaViewInsertion"/>
          <w:rFonts w:ascii="Verdana" w:hAnsi="Verdana" w:cs="Arial"/>
          <w:color w:val="auto"/>
          <w:sz w:val="20"/>
          <w:szCs w:val="20"/>
          <w:u w:val="none"/>
        </w:rPr>
      </w:pPr>
    </w:p>
    <w:p w14:paraId="2682CF61"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035A7770" w14:textId="77777777" w:rsidR="00DD7569" w:rsidRPr="00594869" w:rsidRDefault="00DD7569">
      <w:pPr>
        <w:ind w:right="-1"/>
        <w:jc w:val="both"/>
        <w:rPr>
          <w:rStyle w:val="DeltaViewInsertion"/>
          <w:rFonts w:ascii="Verdana" w:hAnsi="Verdana" w:cs="Arial"/>
          <w:color w:val="auto"/>
          <w:sz w:val="20"/>
          <w:szCs w:val="20"/>
          <w:u w:val="none"/>
        </w:rPr>
      </w:pPr>
    </w:p>
    <w:p w14:paraId="40A4A3D5" w14:textId="77777777" w:rsidR="00DD7569" w:rsidRPr="00594869" w:rsidRDefault="00846F79"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072DF94D" w14:textId="77777777" w:rsidR="00DD7569" w:rsidRPr="00594869" w:rsidRDefault="00DD7569" w:rsidP="00EE3FD7">
      <w:pPr>
        <w:keepNext/>
        <w:jc w:val="center"/>
        <w:rPr>
          <w:rStyle w:val="DeltaViewInsertion"/>
          <w:rFonts w:ascii="Verdana" w:hAnsi="Verdana" w:cs="Arial"/>
          <w:color w:val="auto"/>
          <w:sz w:val="20"/>
          <w:szCs w:val="20"/>
          <w:u w:val="none"/>
        </w:rPr>
      </w:pPr>
    </w:p>
    <w:p w14:paraId="09C1A710" w14:textId="77777777" w:rsidR="00DD7569" w:rsidRPr="00594869" w:rsidRDefault="00DD7569" w:rsidP="00EE3FD7">
      <w:pPr>
        <w:keepNext/>
        <w:jc w:val="both"/>
        <w:rPr>
          <w:rStyle w:val="DeltaViewInsertion"/>
          <w:rFonts w:ascii="Verdana" w:hAnsi="Verdana" w:cs="Arial"/>
          <w:color w:val="auto"/>
          <w:sz w:val="20"/>
          <w:szCs w:val="20"/>
          <w:u w:val="none"/>
        </w:rPr>
      </w:pPr>
    </w:p>
    <w:p w14:paraId="6532CB1B"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68A6B0C9" w14:textId="77777777" w:rsidR="00DD7569" w:rsidRPr="00594869" w:rsidRDefault="00DD7569" w:rsidP="00EE3FD7">
      <w:pPr>
        <w:keepNext/>
        <w:jc w:val="both"/>
        <w:rPr>
          <w:rStyle w:val="DeltaViewInsertion"/>
          <w:rFonts w:ascii="Verdana" w:hAnsi="Verdana" w:cs="Arial"/>
          <w:color w:val="auto"/>
          <w:sz w:val="20"/>
          <w:szCs w:val="20"/>
          <w:u w:val="none"/>
        </w:rPr>
      </w:pPr>
    </w:p>
    <w:p w14:paraId="5DD8F106"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66A3637F" w14:textId="77777777" w:rsidR="00DD7569" w:rsidRPr="00594869" w:rsidRDefault="00DD7569" w:rsidP="001C5BD6">
      <w:pPr>
        <w:ind w:right="-1"/>
        <w:jc w:val="both"/>
        <w:rPr>
          <w:rStyle w:val="DeltaViewInsertion"/>
          <w:rFonts w:ascii="Verdana" w:hAnsi="Verdana" w:cs="Arial"/>
          <w:color w:val="auto"/>
          <w:sz w:val="20"/>
          <w:szCs w:val="20"/>
          <w:u w:val="none"/>
        </w:rPr>
      </w:pPr>
    </w:p>
    <w:p w14:paraId="252CE3B1"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4627CE00" w14:textId="77777777" w:rsidR="00DD7569" w:rsidRPr="00594869" w:rsidRDefault="00DD7569" w:rsidP="0031735D">
      <w:pPr>
        <w:ind w:right="-1"/>
        <w:jc w:val="both"/>
        <w:rPr>
          <w:rStyle w:val="DeltaViewInsertion"/>
          <w:rFonts w:ascii="Verdana" w:hAnsi="Verdana" w:cs="Arial"/>
          <w:color w:val="auto"/>
          <w:sz w:val="20"/>
          <w:szCs w:val="20"/>
          <w:u w:val="none"/>
        </w:rPr>
      </w:pPr>
    </w:p>
    <w:p w14:paraId="0016A188"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7F3F957A" w14:textId="77777777" w:rsidR="00DD7569" w:rsidRPr="00594869" w:rsidRDefault="00DD7569" w:rsidP="0031735D">
      <w:pPr>
        <w:ind w:right="-1"/>
        <w:jc w:val="both"/>
        <w:rPr>
          <w:rStyle w:val="DeltaViewInsertion"/>
          <w:rFonts w:ascii="Verdana" w:hAnsi="Verdana" w:cs="Arial"/>
          <w:color w:val="auto"/>
          <w:sz w:val="20"/>
          <w:szCs w:val="20"/>
          <w:u w:val="none"/>
        </w:rPr>
      </w:pPr>
    </w:p>
    <w:p w14:paraId="45565691"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1C43D9DC" w14:textId="77777777" w:rsidR="00DD7569" w:rsidRPr="00594869" w:rsidRDefault="00DD7569" w:rsidP="0031735D">
      <w:pPr>
        <w:ind w:right="-1"/>
        <w:jc w:val="both"/>
        <w:rPr>
          <w:rStyle w:val="DeltaViewInsertion"/>
          <w:rFonts w:ascii="Verdana" w:hAnsi="Verdana" w:cs="Arial"/>
          <w:color w:val="auto"/>
          <w:sz w:val="20"/>
          <w:szCs w:val="20"/>
          <w:u w:val="none"/>
        </w:rPr>
      </w:pPr>
    </w:p>
    <w:p w14:paraId="720996F3"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0" w:name="_Ref367359435"/>
      <w:bookmarkStart w:id="131"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0"/>
      <w:bookmarkEnd w:id="131"/>
    </w:p>
    <w:p w14:paraId="74F0D3CC"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55FA2C20"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2"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2"/>
    </w:p>
    <w:p w14:paraId="797B9A91" w14:textId="77777777" w:rsidR="00DD7569" w:rsidRPr="00D90629" w:rsidRDefault="00DD7569" w:rsidP="001C5BD6">
      <w:pPr>
        <w:ind w:right="-1"/>
        <w:jc w:val="both"/>
        <w:rPr>
          <w:rStyle w:val="DeltaViewInsertion"/>
          <w:rFonts w:ascii="Verdana" w:hAnsi="Verdana" w:cs="Arial"/>
          <w:color w:val="auto"/>
          <w:sz w:val="20"/>
          <w:szCs w:val="20"/>
          <w:u w:val="none"/>
        </w:rPr>
      </w:pPr>
    </w:p>
    <w:p w14:paraId="15E5AFCE"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3"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33"/>
    </w:p>
    <w:p w14:paraId="27962085" w14:textId="77777777" w:rsidR="00DD7569" w:rsidRPr="00D90629" w:rsidRDefault="00DD7569" w:rsidP="001C5BD6">
      <w:pPr>
        <w:ind w:right="-1"/>
        <w:jc w:val="both"/>
        <w:rPr>
          <w:rFonts w:ascii="Verdana" w:hAnsi="Verdana"/>
          <w:sz w:val="20"/>
          <w:szCs w:val="20"/>
        </w:rPr>
      </w:pPr>
    </w:p>
    <w:p w14:paraId="456A4803"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19596FB0" w14:textId="77777777" w:rsidR="00343C15" w:rsidRPr="00594869" w:rsidRDefault="00343C15" w:rsidP="001C5BD6">
      <w:pPr>
        <w:jc w:val="both"/>
        <w:rPr>
          <w:rStyle w:val="DeltaViewInsertion"/>
          <w:rFonts w:ascii="Verdana" w:hAnsi="Verdana" w:cs="Arial"/>
          <w:smallCaps/>
          <w:color w:val="auto"/>
          <w:sz w:val="20"/>
          <w:szCs w:val="20"/>
          <w:u w:val="none"/>
        </w:rPr>
      </w:pPr>
    </w:p>
    <w:p w14:paraId="171E6930"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04B61D66" w14:textId="77777777" w:rsidR="00DD7569" w:rsidRPr="00594869" w:rsidRDefault="00DD7569" w:rsidP="001C5BD6">
      <w:pPr>
        <w:jc w:val="both"/>
        <w:rPr>
          <w:rStyle w:val="DeltaViewInsertion"/>
          <w:rFonts w:ascii="Verdana" w:hAnsi="Verdana"/>
          <w:color w:val="auto"/>
          <w:sz w:val="20"/>
          <w:szCs w:val="20"/>
          <w:u w:val="none"/>
        </w:rPr>
      </w:pPr>
    </w:p>
    <w:p w14:paraId="5992860E"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652DA32C" w14:textId="77777777" w:rsidR="00DD7569" w:rsidRPr="00594869" w:rsidRDefault="00DD7569" w:rsidP="001C5BD6">
      <w:pPr>
        <w:rPr>
          <w:rFonts w:ascii="Verdana" w:hAnsi="Verdana"/>
          <w:i/>
          <w:sz w:val="20"/>
          <w:szCs w:val="20"/>
        </w:rPr>
      </w:pPr>
    </w:p>
    <w:p w14:paraId="22D9B1E4"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148A48AE" w14:textId="77777777" w:rsidR="00DD7569" w:rsidRPr="00594869" w:rsidRDefault="00DD7569" w:rsidP="00EE3FD7">
      <w:pPr>
        <w:keepNext/>
        <w:rPr>
          <w:rFonts w:ascii="Verdana" w:hAnsi="Verdana"/>
          <w:sz w:val="20"/>
          <w:szCs w:val="20"/>
        </w:rPr>
      </w:pPr>
    </w:p>
    <w:p w14:paraId="1812EE51"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294D4842" w14:textId="77777777" w:rsidR="00DD7569" w:rsidRPr="00594869" w:rsidRDefault="00DD7569" w:rsidP="00EE3FD7">
      <w:pPr>
        <w:keepNext/>
        <w:jc w:val="both"/>
        <w:rPr>
          <w:rFonts w:ascii="Verdana" w:hAnsi="Verdana" w:cs="Arial"/>
          <w:sz w:val="20"/>
          <w:szCs w:val="20"/>
        </w:rPr>
      </w:pPr>
    </w:p>
    <w:p w14:paraId="14D9D39C"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0397D407" w14:textId="77777777" w:rsidR="00DD7569" w:rsidRPr="00594869" w:rsidRDefault="00DD7569" w:rsidP="001C5BD6">
      <w:pPr>
        <w:jc w:val="both"/>
        <w:rPr>
          <w:rFonts w:ascii="Verdana" w:hAnsi="Verdana" w:cs="Arial"/>
          <w:sz w:val="20"/>
          <w:szCs w:val="20"/>
        </w:rPr>
      </w:pPr>
    </w:p>
    <w:p w14:paraId="72ADC78A"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0FCCDF6A" w14:textId="77777777" w:rsidR="00DD7569" w:rsidRPr="00594869" w:rsidRDefault="00DD7569" w:rsidP="0031735D">
      <w:pPr>
        <w:jc w:val="both"/>
        <w:rPr>
          <w:rFonts w:ascii="Verdana" w:hAnsi="Verdana" w:cs="Arial"/>
          <w:sz w:val="20"/>
          <w:szCs w:val="20"/>
        </w:rPr>
      </w:pPr>
    </w:p>
    <w:p w14:paraId="41A396BC"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3BDA9119" w14:textId="77777777" w:rsidR="00DD7569" w:rsidRPr="00594869" w:rsidRDefault="00DD7569" w:rsidP="0031735D">
      <w:pPr>
        <w:jc w:val="both"/>
        <w:rPr>
          <w:rFonts w:ascii="Verdana" w:hAnsi="Verdana" w:cs="Arial"/>
          <w:sz w:val="20"/>
          <w:szCs w:val="20"/>
        </w:rPr>
      </w:pPr>
    </w:p>
    <w:p w14:paraId="4AFD4E03" w14:textId="77777777" w:rsidR="00DD7569" w:rsidRPr="00594869" w:rsidRDefault="00DD7569" w:rsidP="0031735D">
      <w:pPr>
        <w:jc w:val="both"/>
        <w:rPr>
          <w:rFonts w:ascii="Verdana" w:hAnsi="Verdana" w:cs="Arial"/>
          <w:sz w:val="20"/>
          <w:szCs w:val="20"/>
        </w:rPr>
      </w:pPr>
    </w:p>
    <w:p w14:paraId="72A6B270"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00185B5E" w14:textId="77777777" w:rsidR="00DD7569" w:rsidRPr="00594869" w:rsidRDefault="00DD7569" w:rsidP="00EE3FD7">
      <w:pPr>
        <w:keepNext/>
        <w:jc w:val="center"/>
        <w:rPr>
          <w:rFonts w:ascii="Verdana" w:hAnsi="Verdana"/>
          <w:sz w:val="20"/>
          <w:szCs w:val="20"/>
        </w:rPr>
      </w:pPr>
    </w:p>
    <w:p w14:paraId="4175CF2F"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5F9A1417" w14:textId="77777777" w:rsidR="00DD7569" w:rsidRPr="00594869" w:rsidRDefault="00DD7569" w:rsidP="00EE3FD7">
      <w:pPr>
        <w:keepNext/>
        <w:jc w:val="both"/>
        <w:rPr>
          <w:rFonts w:ascii="Verdana" w:hAnsi="Verdana" w:cs="Arial"/>
          <w:sz w:val="20"/>
          <w:szCs w:val="20"/>
        </w:rPr>
      </w:pPr>
    </w:p>
    <w:p w14:paraId="3501B1EA"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1D1325A4" w14:textId="77777777" w:rsidR="00DD7569" w:rsidRPr="00594869" w:rsidRDefault="00DD7569" w:rsidP="001C5BD6">
      <w:pPr>
        <w:jc w:val="both"/>
        <w:rPr>
          <w:rFonts w:ascii="Verdana" w:hAnsi="Verdana" w:cs="Arial"/>
          <w:sz w:val="20"/>
          <w:szCs w:val="20"/>
        </w:rPr>
      </w:pPr>
    </w:p>
    <w:p w14:paraId="0297D0EF"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153717D3" w14:textId="77777777" w:rsidR="00DD7569" w:rsidRPr="00594869" w:rsidRDefault="00DD7569" w:rsidP="0031735D">
      <w:pPr>
        <w:jc w:val="both"/>
        <w:rPr>
          <w:rFonts w:ascii="Verdana" w:hAnsi="Verdana" w:cs="Arial"/>
          <w:sz w:val="20"/>
          <w:szCs w:val="20"/>
        </w:rPr>
      </w:pPr>
    </w:p>
    <w:p w14:paraId="7D99B991"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34" w:name="_DV_M146"/>
      <w:bookmarkStart w:id="135" w:name="_DV_M158"/>
      <w:bookmarkStart w:id="136" w:name="_DV_M160"/>
      <w:bookmarkStart w:id="137" w:name="_DV_M161"/>
      <w:bookmarkStart w:id="138" w:name="_DV_C87"/>
      <w:bookmarkStart w:id="139" w:name="_Ref263874908"/>
      <w:bookmarkStart w:id="140" w:name="_Ref297575384"/>
      <w:bookmarkStart w:id="141" w:name="_Ref297645315"/>
      <w:bookmarkStart w:id="142" w:name="_Ref331092039"/>
      <w:bookmarkStart w:id="143" w:name="_Ref332120930"/>
      <w:bookmarkStart w:id="144" w:name="_Ref332139437"/>
      <w:bookmarkStart w:id="145" w:name="_Ref333827088"/>
      <w:bookmarkStart w:id="146" w:name="_Ref333231006"/>
      <w:bookmarkEnd w:id="134"/>
      <w:bookmarkEnd w:id="135"/>
      <w:bookmarkEnd w:id="136"/>
      <w:bookmarkEnd w:id="137"/>
    </w:p>
    <w:p w14:paraId="0D70DE33" w14:textId="77777777" w:rsidR="00DD7569" w:rsidRPr="00594869" w:rsidRDefault="00DD7569" w:rsidP="001C5BD6">
      <w:pPr>
        <w:jc w:val="both"/>
        <w:rPr>
          <w:rFonts w:ascii="Verdana" w:hAnsi="Verdana" w:cs="Arial"/>
          <w:sz w:val="20"/>
          <w:szCs w:val="20"/>
        </w:rPr>
      </w:pPr>
    </w:p>
    <w:p w14:paraId="3E08FB02"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47" w:name="_Toc375090256"/>
      <w:bookmarkStart w:id="148" w:name="_Toc375090257"/>
      <w:bookmarkStart w:id="149" w:name="_Toc375090258"/>
      <w:bookmarkStart w:id="150" w:name="_Toc367387467"/>
      <w:bookmarkStart w:id="151" w:name="_Toc367387592"/>
      <w:bookmarkStart w:id="152" w:name="_Toc367389047"/>
      <w:bookmarkStart w:id="153" w:name="_Toc375090259"/>
      <w:bookmarkEnd w:id="147"/>
      <w:bookmarkEnd w:id="148"/>
      <w:bookmarkEnd w:id="149"/>
      <w:r w:rsidRPr="00594869">
        <w:rPr>
          <w:rFonts w:ascii="Verdana" w:hAnsi="Verdana"/>
          <w:b/>
          <w:sz w:val="20"/>
          <w:szCs w:val="20"/>
        </w:rPr>
        <w:t>Períod</w:t>
      </w:r>
      <w:bookmarkEnd w:id="150"/>
      <w:bookmarkEnd w:id="151"/>
      <w:bookmarkEnd w:id="152"/>
      <w:r w:rsidRPr="00594869">
        <w:rPr>
          <w:rFonts w:ascii="Verdana" w:hAnsi="Verdana"/>
          <w:b/>
          <w:sz w:val="20"/>
          <w:szCs w:val="20"/>
        </w:rPr>
        <w:t>o de Capitalização</w:t>
      </w:r>
      <w:bookmarkEnd w:id="153"/>
      <w:r w:rsidR="00203093" w:rsidRPr="00594869">
        <w:rPr>
          <w:rFonts w:ascii="Verdana" w:hAnsi="Verdana"/>
          <w:b/>
          <w:sz w:val="20"/>
          <w:szCs w:val="20"/>
        </w:rPr>
        <w:t xml:space="preserve">. </w:t>
      </w:r>
      <w:bookmarkStart w:id="154"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14:paraId="79924334" w14:textId="77777777" w:rsidR="00DD7569" w:rsidRPr="00594869" w:rsidRDefault="00DD7569" w:rsidP="00EE3FD7">
      <w:pPr>
        <w:pStyle w:val="PargrafodaLista"/>
        <w:ind w:left="0"/>
        <w:jc w:val="both"/>
        <w:rPr>
          <w:rFonts w:ascii="Verdana" w:hAnsi="Verdana"/>
          <w:sz w:val="20"/>
          <w:szCs w:val="20"/>
        </w:rPr>
      </w:pPr>
    </w:p>
    <w:bookmarkEnd w:id="154"/>
    <w:p w14:paraId="7B292D07"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75B17195" w14:textId="77777777" w:rsidR="006515BC" w:rsidRPr="00EE3FD7" w:rsidRDefault="006515BC" w:rsidP="00EE3FD7">
      <w:pPr>
        <w:pStyle w:val="PargrafodaLista"/>
        <w:rPr>
          <w:rFonts w:ascii="Verdana" w:hAnsi="Verdana"/>
          <w:b/>
          <w:sz w:val="20"/>
          <w:szCs w:val="20"/>
        </w:rPr>
      </w:pPr>
    </w:p>
    <w:p w14:paraId="335F4DB3" w14:textId="7777777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O pagamento dos Juros Remuneratórios será feito pela Emissora aos Debenturistas, de acordo com as normas e procedimentos da B3, caso as Debêntures estejam custodiadas eletronicamente na B3, ou através dos procedimentos do Escriturador para as Debêntures que não estejam custodiadas eletronicamente na B3.</w:t>
      </w:r>
    </w:p>
    <w:p w14:paraId="6A34AD82" w14:textId="77777777" w:rsidR="00DD7569" w:rsidRPr="00594869" w:rsidRDefault="00DD7569" w:rsidP="001C5BD6">
      <w:pPr>
        <w:rPr>
          <w:rFonts w:ascii="Verdana" w:hAnsi="Verdana"/>
          <w:b/>
          <w:sz w:val="20"/>
          <w:szCs w:val="20"/>
        </w:rPr>
      </w:pPr>
    </w:p>
    <w:p w14:paraId="01F13A22"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55" w:name="_DV_M159"/>
      <w:bookmarkStart w:id="156" w:name="_DV_M162"/>
      <w:bookmarkStart w:id="157" w:name="_DV_M163"/>
      <w:bookmarkStart w:id="158" w:name="_DV_M168"/>
      <w:bookmarkStart w:id="159" w:name="_DV_M184"/>
      <w:bookmarkEnd w:id="138"/>
      <w:bookmarkEnd w:id="139"/>
      <w:bookmarkEnd w:id="140"/>
      <w:bookmarkEnd w:id="141"/>
      <w:bookmarkEnd w:id="142"/>
      <w:bookmarkEnd w:id="143"/>
      <w:bookmarkEnd w:id="144"/>
      <w:bookmarkEnd w:id="145"/>
      <w:bookmarkEnd w:id="146"/>
      <w:bookmarkEnd w:id="155"/>
      <w:bookmarkEnd w:id="156"/>
      <w:bookmarkEnd w:id="157"/>
      <w:bookmarkEnd w:id="158"/>
      <w:bookmarkEnd w:id="159"/>
      <w:r w:rsidRPr="00594869">
        <w:rPr>
          <w:rFonts w:ascii="Verdana" w:hAnsi="Verdana" w:cs="Arial"/>
          <w:b/>
          <w:smallCaps/>
          <w:sz w:val="20"/>
          <w:szCs w:val="20"/>
        </w:rPr>
        <w:t xml:space="preserve">Amortização do Valor Nominal Unitário Atualizado </w:t>
      </w:r>
    </w:p>
    <w:p w14:paraId="1E4FDF07" w14:textId="77777777" w:rsidR="00C4365B" w:rsidRPr="00594869" w:rsidRDefault="00C4365B" w:rsidP="001C5BD6">
      <w:pPr>
        <w:keepNext/>
        <w:tabs>
          <w:tab w:val="left" w:pos="720"/>
        </w:tabs>
        <w:jc w:val="both"/>
        <w:rPr>
          <w:rFonts w:ascii="Verdana" w:hAnsi="Verdana"/>
          <w:sz w:val="20"/>
          <w:szCs w:val="20"/>
        </w:rPr>
      </w:pPr>
    </w:p>
    <w:p w14:paraId="792BDD9E" w14:textId="2A1ACDB4" w:rsidR="00DD7569" w:rsidRPr="00FD284D" w:rsidRDefault="006515BC" w:rsidP="00EE3FD7">
      <w:pPr>
        <w:pStyle w:val="PargrafodaLista"/>
        <w:numPr>
          <w:ilvl w:val="2"/>
          <w:numId w:val="21"/>
        </w:numPr>
        <w:ind w:left="0" w:hanging="12"/>
        <w:jc w:val="both"/>
        <w:rPr>
          <w:rFonts w:ascii="Verdana" w:hAnsi="Verdana"/>
          <w:sz w:val="20"/>
          <w:szCs w:val="20"/>
        </w:rPr>
      </w:pPr>
      <w:bookmarkStart w:id="160" w:name="_DV_M185"/>
      <w:bookmarkEnd w:id="160"/>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30</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Proporção do Valor Nominal Unitário a ser Amortizado</w:t>
      </w:r>
      <w:r w:rsidR="00DD7569" w:rsidRPr="00FD284D">
        <w:rPr>
          <w:rFonts w:ascii="Verdana" w:hAnsi="Verdana"/>
          <w:sz w:val="20"/>
          <w:szCs w:val="20"/>
        </w:rPr>
        <w:t xml:space="preserve">”) meramente referenciais, calculados de acordo com a proporção do Valor Nominal Unitário, na Data de Emissão, a ser amortizado na respectiva data de amortização, conforme descrito na 3ª (terceira) coluna: </w:t>
      </w:r>
      <w:r w:rsidR="00FD284D" w:rsidRPr="00FD284D">
        <w:rPr>
          <w:rFonts w:ascii="Verdana" w:hAnsi="Verdana"/>
          <w:sz w:val="20"/>
          <w:szCs w:val="20"/>
        </w:rPr>
        <w:t>[</w:t>
      </w:r>
      <w:r w:rsidR="00FD284D" w:rsidRPr="00E92416">
        <w:rPr>
          <w:rFonts w:ascii="Verdana" w:hAnsi="Verdana"/>
          <w:b/>
          <w:sz w:val="20"/>
          <w:highlight w:val="yellow"/>
        </w:rPr>
        <w:t xml:space="preserve">Nota </w:t>
      </w:r>
      <w:r w:rsidR="00FD284D" w:rsidRPr="00FD284D">
        <w:rPr>
          <w:rFonts w:ascii="Verdana" w:hAnsi="Verdana"/>
          <w:b/>
          <w:sz w:val="20"/>
          <w:szCs w:val="20"/>
          <w:highlight w:val="yellow"/>
        </w:rPr>
        <w:t>SAN</w:t>
      </w:r>
      <w:r w:rsidR="00FD284D" w:rsidRPr="00FD284D">
        <w:rPr>
          <w:rFonts w:ascii="Verdana" w:hAnsi="Verdana"/>
          <w:sz w:val="20"/>
          <w:szCs w:val="20"/>
          <w:highlight w:val="yellow"/>
        </w:rPr>
        <w:t>: Tiba, gentileza nos enviar nova proposta de curva de amortização para avaliação.</w:t>
      </w:r>
      <w:r w:rsidR="00FD284D" w:rsidRPr="00FD284D">
        <w:rPr>
          <w:rFonts w:ascii="Verdana" w:hAnsi="Verdana"/>
          <w:sz w:val="20"/>
          <w:szCs w:val="20"/>
        </w:rPr>
        <w:t>]</w:t>
      </w:r>
      <w:r w:rsidR="00355F86">
        <w:rPr>
          <w:rFonts w:ascii="Verdana" w:hAnsi="Verdana"/>
          <w:sz w:val="20"/>
          <w:szCs w:val="20"/>
        </w:rPr>
        <w:t xml:space="preserve"> </w:t>
      </w:r>
      <w:r w:rsidR="00355F86" w:rsidRPr="008B74CC">
        <w:rPr>
          <w:rFonts w:ascii="Verdana" w:hAnsi="Verdana"/>
          <w:sz w:val="20"/>
          <w:szCs w:val="20"/>
          <w:highlight w:val="yellow"/>
        </w:rPr>
        <w:t>[Nota TIBA: Curva será encaminhada até 12.07.2019]</w:t>
      </w:r>
    </w:p>
    <w:p w14:paraId="22E1F195" w14:textId="77777777" w:rsidR="00DD7569" w:rsidRPr="00594869" w:rsidRDefault="00DD7569" w:rsidP="001C5BD6">
      <w:pPr>
        <w:jc w:val="both"/>
        <w:rPr>
          <w:rFonts w:ascii="Verdana" w:hAnsi="Verdana" w:cs="Arial"/>
          <w:sz w:val="20"/>
          <w:szCs w:val="20"/>
        </w:rPr>
      </w:pPr>
    </w:p>
    <w:tbl>
      <w:tblPr>
        <w:tblW w:w="49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2929"/>
        <w:gridCol w:w="3672"/>
      </w:tblGrid>
      <w:tr w:rsidR="00911C75" w:rsidRPr="00594869" w14:paraId="592E3AB3" w14:textId="77777777" w:rsidTr="00DC2859">
        <w:trPr>
          <w:jc w:val="center"/>
        </w:trPr>
        <w:tc>
          <w:tcPr>
            <w:tcW w:w="1293" w:type="pct"/>
            <w:vAlign w:val="center"/>
          </w:tcPr>
          <w:p w14:paraId="50FDAC48" w14:textId="77777777" w:rsidR="00DD7569" w:rsidRPr="00EE3FD7" w:rsidRDefault="00DD7569" w:rsidP="00BD28BE">
            <w:pPr>
              <w:jc w:val="center"/>
              <w:rPr>
                <w:rFonts w:ascii="Verdana" w:hAnsi="Verdana" w:cs="Arial"/>
                <w:b/>
                <w:sz w:val="20"/>
                <w:szCs w:val="20"/>
              </w:rPr>
            </w:pPr>
            <w:r w:rsidRPr="00EE3FD7">
              <w:rPr>
                <w:rFonts w:ascii="Verdana" w:hAnsi="Verdana" w:cs="Arial"/>
                <w:b/>
                <w:sz w:val="20"/>
                <w:szCs w:val="20"/>
              </w:rPr>
              <w:t>Data de Amortização</w:t>
            </w:r>
          </w:p>
        </w:tc>
        <w:tc>
          <w:tcPr>
            <w:tcW w:w="1645" w:type="pct"/>
            <w:vAlign w:val="center"/>
          </w:tcPr>
          <w:p w14:paraId="2EC7271D" w14:textId="77777777" w:rsidR="00DD7569" w:rsidRPr="00EE3FD7" w:rsidRDefault="00DD7569" w:rsidP="006456BA">
            <w:pPr>
              <w:jc w:val="center"/>
              <w:rPr>
                <w:rFonts w:ascii="Verdana" w:hAnsi="Verdana"/>
                <w:b/>
                <w:sz w:val="20"/>
                <w:szCs w:val="20"/>
              </w:rPr>
            </w:pPr>
            <w:r w:rsidRPr="00EE3FD7">
              <w:rPr>
                <w:rFonts w:ascii="Verdana" w:hAnsi="Verdana" w:cs="Arial"/>
                <w:b/>
                <w:sz w:val="20"/>
                <w:szCs w:val="20"/>
              </w:rPr>
              <w:t>Proporção do Valor Nominal Unitário a ser Amortizado*</w:t>
            </w:r>
          </w:p>
        </w:tc>
        <w:tc>
          <w:tcPr>
            <w:tcW w:w="2062" w:type="pct"/>
            <w:vAlign w:val="center"/>
          </w:tcPr>
          <w:p w14:paraId="29345F06" w14:textId="77777777" w:rsidR="00DD7569" w:rsidRPr="00EE3FD7" w:rsidRDefault="00DD7569" w:rsidP="006456BA">
            <w:pPr>
              <w:jc w:val="center"/>
              <w:rPr>
                <w:rFonts w:ascii="Verdana" w:hAnsi="Verdana" w:cs="Arial"/>
                <w:b/>
                <w:sz w:val="20"/>
                <w:szCs w:val="20"/>
              </w:rPr>
            </w:pPr>
            <w:r w:rsidRPr="00EE3FD7">
              <w:rPr>
                <w:rFonts w:ascii="Verdana" w:hAnsi="Verdana" w:cs="Arial"/>
                <w:b/>
                <w:sz w:val="20"/>
                <w:szCs w:val="20"/>
              </w:rPr>
              <w:t xml:space="preserve">Percentual do Valor Nominal </w:t>
            </w:r>
            <w:r w:rsidR="006637FA" w:rsidRPr="00EE3FD7">
              <w:rPr>
                <w:rFonts w:ascii="Verdana" w:hAnsi="Verdana" w:cs="Arial"/>
                <w:b/>
                <w:sz w:val="20"/>
                <w:szCs w:val="20"/>
              </w:rPr>
              <w:t xml:space="preserve">Unitário </w:t>
            </w:r>
            <w:r w:rsidRPr="00EE3FD7">
              <w:rPr>
                <w:rFonts w:ascii="Verdana" w:hAnsi="Verdana" w:cs="Arial"/>
                <w:b/>
                <w:sz w:val="20"/>
                <w:szCs w:val="20"/>
              </w:rPr>
              <w:t>Atualizado a ser Amortizado**</w:t>
            </w:r>
          </w:p>
        </w:tc>
      </w:tr>
      <w:tr w:rsidR="00856F60" w:rsidRPr="00594869" w14:paraId="0772A6D3" w14:textId="77777777" w:rsidTr="00DC2859">
        <w:trPr>
          <w:jc w:val="center"/>
        </w:trPr>
        <w:tc>
          <w:tcPr>
            <w:tcW w:w="1293" w:type="pct"/>
            <w:vAlign w:val="center"/>
          </w:tcPr>
          <w:p w14:paraId="5D8ED6D8" w14:textId="77777777" w:rsidR="00856F60" w:rsidRPr="00EE3FD7" w:rsidDel="004F2912" w:rsidRDefault="00856F60" w:rsidP="00BD28BE">
            <w:pPr>
              <w:jc w:val="center"/>
              <w:rPr>
                <w:rFonts w:ascii="Verdana" w:hAnsi="Verdana"/>
                <w:sz w:val="20"/>
                <w:szCs w:val="20"/>
              </w:rPr>
            </w:pPr>
            <w:r w:rsidRPr="00206C2F">
              <w:rPr>
                <w:rFonts w:ascii="Verdana" w:hAnsi="Verdana" w:cs="Calibri"/>
                <w:color w:val="000000"/>
                <w:sz w:val="20"/>
                <w:szCs w:val="20"/>
              </w:rPr>
              <w:t>15/07/2020</w:t>
            </w:r>
          </w:p>
        </w:tc>
        <w:tc>
          <w:tcPr>
            <w:tcW w:w="1645" w:type="pct"/>
            <w:vAlign w:val="center"/>
          </w:tcPr>
          <w:p w14:paraId="4BD4F2F0" w14:textId="77777777" w:rsidR="00856F60" w:rsidRPr="00EE3FD7" w:rsidDel="004F2912" w:rsidRDefault="00856F60" w:rsidP="006456BA">
            <w:pPr>
              <w:jc w:val="center"/>
              <w:rPr>
                <w:rFonts w:ascii="Verdana" w:hAnsi="Verdana" w:cs="Arial"/>
                <w:sz w:val="20"/>
                <w:szCs w:val="20"/>
              </w:rPr>
            </w:pPr>
            <w:r w:rsidRPr="00206C2F">
              <w:rPr>
                <w:rFonts w:ascii="Verdana" w:hAnsi="Verdana" w:cs="Calibri"/>
                <w:color w:val="000000"/>
                <w:sz w:val="20"/>
                <w:szCs w:val="20"/>
              </w:rPr>
              <w:t>1,4500%</w:t>
            </w:r>
          </w:p>
        </w:tc>
        <w:tc>
          <w:tcPr>
            <w:tcW w:w="2062" w:type="pct"/>
            <w:vAlign w:val="center"/>
          </w:tcPr>
          <w:p w14:paraId="4378AC31" w14:textId="77777777" w:rsidR="00856F60" w:rsidRPr="00EE3FD7" w:rsidDel="004F2912" w:rsidRDefault="00856F60" w:rsidP="006456BA">
            <w:pPr>
              <w:jc w:val="center"/>
              <w:rPr>
                <w:rFonts w:ascii="Verdana" w:hAnsi="Verdana"/>
                <w:color w:val="000000"/>
                <w:sz w:val="20"/>
                <w:szCs w:val="20"/>
              </w:rPr>
            </w:pPr>
            <w:r w:rsidRPr="00206C2F">
              <w:rPr>
                <w:rFonts w:ascii="Verdana" w:hAnsi="Verdana" w:cs="Calibri"/>
                <w:color w:val="000000"/>
                <w:sz w:val="20"/>
                <w:szCs w:val="20"/>
              </w:rPr>
              <w:t>1,4500%</w:t>
            </w:r>
          </w:p>
        </w:tc>
      </w:tr>
      <w:tr w:rsidR="00856F60" w:rsidRPr="00594869" w14:paraId="64247F02" w14:textId="77777777" w:rsidTr="00DC2859">
        <w:trPr>
          <w:jc w:val="center"/>
        </w:trPr>
        <w:tc>
          <w:tcPr>
            <w:tcW w:w="1293" w:type="pct"/>
            <w:vAlign w:val="center"/>
          </w:tcPr>
          <w:p w14:paraId="5476AA0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15/01/2021</w:t>
            </w:r>
          </w:p>
        </w:tc>
        <w:tc>
          <w:tcPr>
            <w:tcW w:w="1645" w:type="pct"/>
            <w:vAlign w:val="center"/>
          </w:tcPr>
          <w:p w14:paraId="6765529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2,0800%</w:t>
            </w:r>
          </w:p>
        </w:tc>
        <w:tc>
          <w:tcPr>
            <w:tcW w:w="2062" w:type="pct"/>
            <w:vAlign w:val="center"/>
          </w:tcPr>
          <w:p w14:paraId="351E3D5A"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2,1106%</w:t>
            </w:r>
          </w:p>
        </w:tc>
      </w:tr>
      <w:tr w:rsidR="00856F60" w:rsidRPr="00594869" w14:paraId="70AAA8F6" w14:textId="77777777" w:rsidTr="00DC2859">
        <w:trPr>
          <w:jc w:val="center"/>
        </w:trPr>
        <w:tc>
          <w:tcPr>
            <w:tcW w:w="1293" w:type="pct"/>
            <w:vAlign w:val="center"/>
          </w:tcPr>
          <w:p w14:paraId="67295D58"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lastRenderedPageBreak/>
              <w:t>15/07/2021</w:t>
            </w:r>
          </w:p>
        </w:tc>
        <w:tc>
          <w:tcPr>
            <w:tcW w:w="1645" w:type="pct"/>
            <w:vAlign w:val="center"/>
          </w:tcPr>
          <w:p w14:paraId="38EEEF35"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2,1200%</w:t>
            </w:r>
          </w:p>
        </w:tc>
        <w:tc>
          <w:tcPr>
            <w:tcW w:w="2062" w:type="pct"/>
            <w:vAlign w:val="center"/>
          </w:tcPr>
          <w:p w14:paraId="415B8FD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2,1976%</w:t>
            </w:r>
          </w:p>
        </w:tc>
      </w:tr>
      <w:tr w:rsidR="00856F60" w:rsidRPr="00594869" w14:paraId="65F7B2E3" w14:textId="77777777" w:rsidTr="00DC2859">
        <w:trPr>
          <w:jc w:val="center"/>
        </w:trPr>
        <w:tc>
          <w:tcPr>
            <w:tcW w:w="1293" w:type="pct"/>
            <w:vAlign w:val="center"/>
          </w:tcPr>
          <w:p w14:paraId="5E20CE7D" w14:textId="77777777" w:rsidR="00856F60" w:rsidRPr="00EE3FD7" w:rsidRDefault="00856F60" w:rsidP="00BD28BE">
            <w:pPr>
              <w:jc w:val="center"/>
              <w:rPr>
                <w:rFonts w:ascii="Verdana" w:hAnsi="Verdana"/>
                <w:sz w:val="20"/>
                <w:szCs w:val="20"/>
              </w:rPr>
            </w:pPr>
            <w:r w:rsidRPr="00206C2F">
              <w:rPr>
                <w:rFonts w:ascii="Verdana" w:hAnsi="Verdana" w:cs="Calibri"/>
                <w:color w:val="000000"/>
                <w:sz w:val="20"/>
                <w:szCs w:val="20"/>
              </w:rPr>
              <w:t>15/01/2022</w:t>
            </w:r>
          </w:p>
        </w:tc>
        <w:tc>
          <w:tcPr>
            <w:tcW w:w="1645" w:type="pct"/>
            <w:vAlign w:val="center"/>
          </w:tcPr>
          <w:p w14:paraId="2B9E8B9F"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2,1900%</w:t>
            </w:r>
          </w:p>
        </w:tc>
        <w:tc>
          <w:tcPr>
            <w:tcW w:w="2062" w:type="pct"/>
            <w:vAlign w:val="center"/>
          </w:tcPr>
          <w:p w14:paraId="7C5F100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2,3211%</w:t>
            </w:r>
          </w:p>
        </w:tc>
      </w:tr>
      <w:tr w:rsidR="00856F60" w:rsidRPr="00594869" w14:paraId="1400146D" w14:textId="77777777" w:rsidTr="00DC2859">
        <w:trPr>
          <w:jc w:val="center"/>
        </w:trPr>
        <w:tc>
          <w:tcPr>
            <w:tcW w:w="1293" w:type="pct"/>
            <w:vAlign w:val="center"/>
          </w:tcPr>
          <w:p w14:paraId="6A96AB8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15/07/2022</w:t>
            </w:r>
          </w:p>
        </w:tc>
        <w:tc>
          <w:tcPr>
            <w:tcW w:w="1645" w:type="pct"/>
            <w:vAlign w:val="center"/>
          </w:tcPr>
          <w:p w14:paraId="313EED3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2,2100%</w:t>
            </w:r>
          </w:p>
        </w:tc>
        <w:tc>
          <w:tcPr>
            <w:tcW w:w="2062" w:type="pct"/>
            <w:vAlign w:val="center"/>
          </w:tcPr>
          <w:p w14:paraId="561F90BA"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2,3980%</w:t>
            </w:r>
          </w:p>
        </w:tc>
      </w:tr>
      <w:tr w:rsidR="00856F60" w:rsidRPr="00594869" w14:paraId="0020E7BE" w14:textId="77777777" w:rsidTr="00DC2859">
        <w:trPr>
          <w:jc w:val="center"/>
        </w:trPr>
        <w:tc>
          <w:tcPr>
            <w:tcW w:w="1293" w:type="pct"/>
            <w:vAlign w:val="center"/>
          </w:tcPr>
          <w:p w14:paraId="621C5FCE" w14:textId="77777777" w:rsidR="00856F60" w:rsidRPr="00EE3FD7" w:rsidDel="00CB442E" w:rsidRDefault="00856F60" w:rsidP="00BD28BE">
            <w:pPr>
              <w:jc w:val="center"/>
              <w:rPr>
                <w:rFonts w:ascii="Verdana" w:hAnsi="Verdana" w:cs="Arial"/>
                <w:sz w:val="20"/>
                <w:szCs w:val="20"/>
              </w:rPr>
            </w:pPr>
            <w:r w:rsidRPr="00206C2F">
              <w:rPr>
                <w:rFonts w:ascii="Verdana" w:hAnsi="Verdana" w:cs="Calibri"/>
                <w:color w:val="000000"/>
                <w:sz w:val="20"/>
                <w:szCs w:val="20"/>
              </w:rPr>
              <w:t>15/01/2023</w:t>
            </w:r>
          </w:p>
        </w:tc>
        <w:tc>
          <w:tcPr>
            <w:tcW w:w="1645" w:type="pct"/>
            <w:vAlign w:val="center"/>
          </w:tcPr>
          <w:p w14:paraId="7594433D" w14:textId="77777777" w:rsidR="00856F60" w:rsidRPr="00EE3FD7" w:rsidDel="00CB442E" w:rsidRDefault="00856F60" w:rsidP="006456BA">
            <w:pPr>
              <w:jc w:val="center"/>
              <w:rPr>
                <w:rFonts w:ascii="Verdana" w:hAnsi="Verdana" w:cs="Arial"/>
                <w:sz w:val="20"/>
                <w:szCs w:val="20"/>
              </w:rPr>
            </w:pPr>
            <w:r w:rsidRPr="00206C2F">
              <w:rPr>
                <w:rFonts w:ascii="Verdana" w:hAnsi="Verdana" w:cs="Calibri"/>
                <w:color w:val="000000"/>
                <w:sz w:val="20"/>
                <w:szCs w:val="20"/>
              </w:rPr>
              <w:t>2,4500%</w:t>
            </w:r>
          </w:p>
        </w:tc>
        <w:tc>
          <w:tcPr>
            <w:tcW w:w="2062" w:type="pct"/>
            <w:vAlign w:val="center"/>
          </w:tcPr>
          <w:p w14:paraId="53E48075" w14:textId="77777777" w:rsidR="00856F60" w:rsidRPr="00EE3FD7" w:rsidDel="00CB442E" w:rsidRDefault="00856F60" w:rsidP="006456BA">
            <w:pPr>
              <w:jc w:val="center"/>
              <w:rPr>
                <w:rFonts w:ascii="Verdana" w:hAnsi="Verdana"/>
                <w:color w:val="000000"/>
                <w:sz w:val="20"/>
                <w:szCs w:val="20"/>
              </w:rPr>
            </w:pPr>
            <w:r w:rsidRPr="00206C2F">
              <w:rPr>
                <w:rFonts w:ascii="Verdana" w:hAnsi="Verdana" w:cs="Calibri"/>
                <w:color w:val="000000"/>
                <w:sz w:val="20"/>
                <w:szCs w:val="20"/>
              </w:rPr>
              <w:t>2,7237%</w:t>
            </w:r>
          </w:p>
        </w:tc>
      </w:tr>
      <w:tr w:rsidR="00856F60" w:rsidRPr="00594869" w14:paraId="0CA29E45" w14:textId="77777777" w:rsidTr="00DC2859">
        <w:trPr>
          <w:jc w:val="center"/>
        </w:trPr>
        <w:tc>
          <w:tcPr>
            <w:tcW w:w="1293" w:type="pct"/>
            <w:vAlign w:val="center"/>
          </w:tcPr>
          <w:p w14:paraId="09671255"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15/07/2023</w:t>
            </w:r>
          </w:p>
        </w:tc>
        <w:tc>
          <w:tcPr>
            <w:tcW w:w="1645" w:type="pct"/>
            <w:vAlign w:val="center"/>
          </w:tcPr>
          <w:p w14:paraId="52370419"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23A5044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2,8229%</w:t>
            </w:r>
          </w:p>
        </w:tc>
      </w:tr>
      <w:tr w:rsidR="00856F60" w:rsidRPr="00594869" w14:paraId="7595141E" w14:textId="77777777" w:rsidTr="00DC2859">
        <w:trPr>
          <w:jc w:val="center"/>
        </w:trPr>
        <w:tc>
          <w:tcPr>
            <w:tcW w:w="1293" w:type="pct"/>
            <w:vAlign w:val="center"/>
          </w:tcPr>
          <w:p w14:paraId="559E7B8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15/01/2024</w:t>
            </w:r>
          </w:p>
        </w:tc>
        <w:tc>
          <w:tcPr>
            <w:tcW w:w="1645" w:type="pct"/>
            <w:vAlign w:val="center"/>
          </w:tcPr>
          <w:p w14:paraId="3BF6E32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2,4900%</w:t>
            </w:r>
          </w:p>
        </w:tc>
        <w:tc>
          <w:tcPr>
            <w:tcW w:w="2062" w:type="pct"/>
            <w:vAlign w:val="center"/>
          </w:tcPr>
          <w:p w14:paraId="097556F1" w14:textId="77777777" w:rsidR="00856F60" w:rsidRPr="00EE3FD7" w:rsidRDefault="00856F60" w:rsidP="006456BA">
            <w:pPr>
              <w:jc w:val="center"/>
              <w:rPr>
                <w:rFonts w:ascii="Verdana" w:hAnsi="Verdana"/>
                <w:color w:val="000000"/>
                <w:sz w:val="20"/>
                <w:szCs w:val="20"/>
              </w:rPr>
            </w:pPr>
            <w:r w:rsidRPr="00206C2F">
              <w:rPr>
                <w:rFonts w:ascii="Verdana" w:hAnsi="Verdana" w:cs="Calibri"/>
                <w:color w:val="000000"/>
                <w:sz w:val="20"/>
                <w:szCs w:val="20"/>
              </w:rPr>
              <w:t>2,9284%</w:t>
            </w:r>
          </w:p>
        </w:tc>
      </w:tr>
      <w:tr w:rsidR="00856F60" w:rsidRPr="00594869" w14:paraId="43BA4D28" w14:textId="77777777" w:rsidTr="00DC2859">
        <w:trPr>
          <w:jc w:val="center"/>
        </w:trPr>
        <w:tc>
          <w:tcPr>
            <w:tcW w:w="1293" w:type="pct"/>
            <w:vAlign w:val="center"/>
          </w:tcPr>
          <w:p w14:paraId="7331C8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15/07/2024</w:t>
            </w:r>
          </w:p>
        </w:tc>
        <w:tc>
          <w:tcPr>
            <w:tcW w:w="1645" w:type="pct"/>
            <w:shd w:val="clear" w:color="auto" w:fill="auto"/>
            <w:vAlign w:val="center"/>
          </w:tcPr>
          <w:p w14:paraId="57E2A515" w14:textId="77777777" w:rsidR="00856F60" w:rsidRPr="00EE3FD7" w:rsidRDefault="00856F60" w:rsidP="006456BA">
            <w:pPr>
              <w:jc w:val="center"/>
              <w:rPr>
                <w:rFonts w:ascii="Verdana" w:hAnsi="Verdana"/>
                <w:sz w:val="20"/>
                <w:szCs w:val="20"/>
              </w:rPr>
            </w:pPr>
            <w:r w:rsidRPr="00206C2F">
              <w:rPr>
                <w:rFonts w:ascii="Verdana" w:hAnsi="Verdana" w:cs="Calibri"/>
                <w:color w:val="000000"/>
                <w:sz w:val="20"/>
                <w:szCs w:val="20"/>
              </w:rPr>
              <w:t>2,4700%</w:t>
            </w:r>
          </w:p>
        </w:tc>
        <w:tc>
          <w:tcPr>
            <w:tcW w:w="2062" w:type="pct"/>
            <w:vAlign w:val="center"/>
          </w:tcPr>
          <w:p w14:paraId="2CE40C5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2,9925%</w:t>
            </w:r>
          </w:p>
        </w:tc>
      </w:tr>
      <w:tr w:rsidR="00856F60" w:rsidRPr="00594869" w14:paraId="6F22ED4B" w14:textId="77777777" w:rsidTr="00DC2859">
        <w:trPr>
          <w:jc w:val="center"/>
        </w:trPr>
        <w:tc>
          <w:tcPr>
            <w:tcW w:w="1293" w:type="pct"/>
            <w:vAlign w:val="center"/>
          </w:tcPr>
          <w:p w14:paraId="5D2ED26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15/01/2025</w:t>
            </w:r>
          </w:p>
        </w:tc>
        <w:tc>
          <w:tcPr>
            <w:tcW w:w="1645" w:type="pct"/>
            <w:shd w:val="clear" w:color="auto" w:fill="auto"/>
            <w:vAlign w:val="center"/>
          </w:tcPr>
          <w:p w14:paraId="684B395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2,6700%</w:t>
            </w:r>
          </w:p>
        </w:tc>
        <w:tc>
          <w:tcPr>
            <w:tcW w:w="2062" w:type="pct"/>
            <w:vAlign w:val="center"/>
          </w:tcPr>
          <w:p w14:paraId="28E4DDE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3,3346%</w:t>
            </w:r>
          </w:p>
        </w:tc>
      </w:tr>
      <w:tr w:rsidR="00856F60" w:rsidRPr="00594869" w14:paraId="61058A03" w14:textId="77777777" w:rsidTr="00DC2859">
        <w:trPr>
          <w:jc w:val="center"/>
        </w:trPr>
        <w:tc>
          <w:tcPr>
            <w:tcW w:w="1293" w:type="pct"/>
            <w:vAlign w:val="center"/>
          </w:tcPr>
          <w:p w14:paraId="29F63D6D"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15/07/2025</w:t>
            </w:r>
          </w:p>
        </w:tc>
        <w:tc>
          <w:tcPr>
            <w:tcW w:w="1645" w:type="pct"/>
            <w:shd w:val="clear" w:color="auto" w:fill="auto"/>
            <w:vAlign w:val="center"/>
          </w:tcPr>
          <w:p w14:paraId="669F36B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2,7800%</w:t>
            </w:r>
          </w:p>
        </w:tc>
        <w:tc>
          <w:tcPr>
            <w:tcW w:w="2062" w:type="pct"/>
            <w:vAlign w:val="center"/>
          </w:tcPr>
          <w:p w14:paraId="05030C8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3,5917%</w:t>
            </w:r>
          </w:p>
        </w:tc>
      </w:tr>
      <w:tr w:rsidR="00856F60" w:rsidRPr="00594869" w14:paraId="00F3E5AE" w14:textId="77777777" w:rsidTr="00DC2859">
        <w:trPr>
          <w:jc w:val="center"/>
        </w:trPr>
        <w:tc>
          <w:tcPr>
            <w:tcW w:w="1293" w:type="pct"/>
            <w:vAlign w:val="center"/>
          </w:tcPr>
          <w:p w14:paraId="2C8C7A8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15/01/2026</w:t>
            </w:r>
          </w:p>
        </w:tc>
        <w:tc>
          <w:tcPr>
            <w:tcW w:w="1645" w:type="pct"/>
            <w:shd w:val="clear" w:color="auto" w:fill="auto"/>
            <w:vAlign w:val="center"/>
          </w:tcPr>
          <w:p w14:paraId="2445FE1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2,8600%</w:t>
            </w:r>
          </w:p>
        </w:tc>
        <w:tc>
          <w:tcPr>
            <w:tcW w:w="2062" w:type="pct"/>
            <w:vAlign w:val="center"/>
          </w:tcPr>
          <w:p w14:paraId="2C3178C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3,8328%</w:t>
            </w:r>
          </w:p>
        </w:tc>
      </w:tr>
      <w:tr w:rsidR="00856F60" w:rsidRPr="00594869" w14:paraId="60E7A81F" w14:textId="77777777" w:rsidTr="00DC2859">
        <w:trPr>
          <w:jc w:val="center"/>
        </w:trPr>
        <w:tc>
          <w:tcPr>
            <w:tcW w:w="1293" w:type="pct"/>
            <w:vAlign w:val="center"/>
          </w:tcPr>
          <w:p w14:paraId="27BF073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15/07/2026</w:t>
            </w:r>
          </w:p>
        </w:tc>
        <w:tc>
          <w:tcPr>
            <w:tcW w:w="1645" w:type="pct"/>
            <w:shd w:val="clear" w:color="auto" w:fill="auto"/>
            <w:vAlign w:val="center"/>
          </w:tcPr>
          <w:p w14:paraId="6683F1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2,9900%</w:t>
            </w:r>
          </w:p>
        </w:tc>
        <w:tc>
          <w:tcPr>
            <w:tcW w:w="2062" w:type="pct"/>
            <w:vAlign w:val="center"/>
          </w:tcPr>
          <w:p w14:paraId="6EE1A0E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4,1667%</w:t>
            </w:r>
          </w:p>
        </w:tc>
      </w:tr>
      <w:tr w:rsidR="00856F60" w:rsidRPr="00594869" w14:paraId="314FF4DD" w14:textId="77777777" w:rsidTr="00DC2859">
        <w:trPr>
          <w:jc w:val="center"/>
        </w:trPr>
        <w:tc>
          <w:tcPr>
            <w:tcW w:w="1293" w:type="pct"/>
            <w:vAlign w:val="center"/>
          </w:tcPr>
          <w:p w14:paraId="32298933"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15/01/2027</w:t>
            </w:r>
          </w:p>
        </w:tc>
        <w:tc>
          <w:tcPr>
            <w:tcW w:w="1645" w:type="pct"/>
            <w:shd w:val="clear" w:color="auto" w:fill="auto"/>
            <w:vAlign w:val="center"/>
          </w:tcPr>
          <w:p w14:paraId="7E813E7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3,1400%</w:t>
            </w:r>
          </w:p>
        </w:tc>
        <w:tc>
          <w:tcPr>
            <w:tcW w:w="2062" w:type="pct"/>
            <w:vAlign w:val="center"/>
          </w:tcPr>
          <w:p w14:paraId="3F47673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4,5659%</w:t>
            </w:r>
          </w:p>
        </w:tc>
      </w:tr>
      <w:tr w:rsidR="00856F60" w:rsidRPr="00594869" w14:paraId="3B6109C1" w14:textId="77777777" w:rsidTr="00DC2859">
        <w:trPr>
          <w:jc w:val="center"/>
        </w:trPr>
        <w:tc>
          <w:tcPr>
            <w:tcW w:w="1293" w:type="pct"/>
            <w:vAlign w:val="center"/>
          </w:tcPr>
          <w:p w14:paraId="63717F20"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15/07/2027</w:t>
            </w:r>
          </w:p>
        </w:tc>
        <w:tc>
          <w:tcPr>
            <w:tcW w:w="1645" w:type="pct"/>
            <w:shd w:val="clear" w:color="auto" w:fill="auto"/>
            <w:vAlign w:val="center"/>
          </w:tcPr>
          <w:p w14:paraId="1426DB5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3,1900%</w:t>
            </w:r>
          </w:p>
        </w:tc>
        <w:tc>
          <w:tcPr>
            <w:tcW w:w="2062" w:type="pct"/>
            <w:vAlign w:val="center"/>
          </w:tcPr>
          <w:p w14:paraId="31B9AE5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4,8606%</w:t>
            </w:r>
          </w:p>
        </w:tc>
      </w:tr>
      <w:tr w:rsidR="00856F60" w:rsidRPr="00594869" w14:paraId="48BD72CA" w14:textId="77777777" w:rsidTr="00DC2859">
        <w:trPr>
          <w:jc w:val="center"/>
        </w:trPr>
        <w:tc>
          <w:tcPr>
            <w:tcW w:w="1293" w:type="pct"/>
            <w:vAlign w:val="center"/>
          </w:tcPr>
          <w:p w14:paraId="14C01106"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15/01/2028</w:t>
            </w:r>
          </w:p>
        </w:tc>
        <w:tc>
          <w:tcPr>
            <w:tcW w:w="1645" w:type="pct"/>
            <w:shd w:val="clear" w:color="auto" w:fill="auto"/>
            <w:vAlign w:val="center"/>
          </w:tcPr>
          <w:p w14:paraId="2759D9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3,3800%</w:t>
            </w:r>
          </w:p>
        </w:tc>
        <w:tc>
          <w:tcPr>
            <w:tcW w:w="2062" w:type="pct"/>
            <w:vAlign w:val="center"/>
          </w:tcPr>
          <w:p w14:paraId="3D06CB9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5,4132%</w:t>
            </w:r>
          </w:p>
        </w:tc>
      </w:tr>
      <w:tr w:rsidR="00856F60" w:rsidRPr="00594869" w14:paraId="1F081632" w14:textId="77777777" w:rsidTr="00DC2859">
        <w:trPr>
          <w:jc w:val="center"/>
        </w:trPr>
        <w:tc>
          <w:tcPr>
            <w:tcW w:w="1293" w:type="pct"/>
            <w:vAlign w:val="center"/>
          </w:tcPr>
          <w:p w14:paraId="26E990C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15/07/2028</w:t>
            </w:r>
          </w:p>
        </w:tc>
        <w:tc>
          <w:tcPr>
            <w:tcW w:w="1645" w:type="pct"/>
            <w:shd w:val="clear" w:color="auto" w:fill="auto"/>
            <w:vAlign w:val="center"/>
          </w:tcPr>
          <w:p w14:paraId="6964745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3,4300%</w:t>
            </w:r>
          </w:p>
        </w:tc>
        <w:tc>
          <w:tcPr>
            <w:tcW w:w="2062" w:type="pct"/>
            <w:vAlign w:val="center"/>
          </w:tcPr>
          <w:p w14:paraId="4DCF2696"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5,8077%</w:t>
            </w:r>
          </w:p>
        </w:tc>
      </w:tr>
      <w:tr w:rsidR="00856F60" w:rsidRPr="00594869" w14:paraId="77203F50" w14:textId="77777777" w:rsidTr="00DC2859">
        <w:trPr>
          <w:jc w:val="center"/>
        </w:trPr>
        <w:tc>
          <w:tcPr>
            <w:tcW w:w="1293" w:type="pct"/>
            <w:vAlign w:val="center"/>
          </w:tcPr>
          <w:p w14:paraId="14483D81"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15/01/2029</w:t>
            </w:r>
          </w:p>
        </w:tc>
        <w:tc>
          <w:tcPr>
            <w:tcW w:w="1645" w:type="pct"/>
            <w:shd w:val="clear" w:color="auto" w:fill="auto"/>
            <w:vAlign w:val="center"/>
          </w:tcPr>
          <w:p w14:paraId="326C4053"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3,5700%</w:t>
            </w:r>
          </w:p>
        </w:tc>
        <w:tc>
          <w:tcPr>
            <w:tcW w:w="2062" w:type="pct"/>
            <w:vAlign w:val="center"/>
          </w:tcPr>
          <w:p w14:paraId="7DEC8E6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6,4174%</w:t>
            </w:r>
          </w:p>
        </w:tc>
      </w:tr>
      <w:tr w:rsidR="00856F60" w:rsidRPr="00594869" w14:paraId="107662BB" w14:textId="77777777" w:rsidTr="00DC2859">
        <w:trPr>
          <w:jc w:val="center"/>
        </w:trPr>
        <w:tc>
          <w:tcPr>
            <w:tcW w:w="1293" w:type="pct"/>
            <w:vAlign w:val="center"/>
          </w:tcPr>
          <w:p w14:paraId="2B29D2EE"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15/07/2029</w:t>
            </w:r>
          </w:p>
        </w:tc>
        <w:tc>
          <w:tcPr>
            <w:tcW w:w="1645" w:type="pct"/>
            <w:shd w:val="clear" w:color="auto" w:fill="auto"/>
            <w:vAlign w:val="center"/>
          </w:tcPr>
          <w:p w14:paraId="7E8DB97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3,6000%</w:t>
            </w:r>
          </w:p>
        </w:tc>
        <w:tc>
          <w:tcPr>
            <w:tcW w:w="2062" w:type="pct"/>
            <w:vAlign w:val="center"/>
          </w:tcPr>
          <w:p w14:paraId="1E111599"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6,9151%</w:t>
            </w:r>
          </w:p>
        </w:tc>
      </w:tr>
      <w:tr w:rsidR="00856F60" w:rsidRPr="00594869" w14:paraId="20C312D4" w14:textId="77777777" w:rsidTr="00DC2859">
        <w:trPr>
          <w:jc w:val="center"/>
        </w:trPr>
        <w:tc>
          <w:tcPr>
            <w:tcW w:w="1293" w:type="pct"/>
            <w:vAlign w:val="center"/>
          </w:tcPr>
          <w:p w14:paraId="28B652BD"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15/01/2030</w:t>
            </w:r>
          </w:p>
        </w:tc>
        <w:tc>
          <w:tcPr>
            <w:tcW w:w="1645" w:type="pct"/>
            <w:shd w:val="clear" w:color="auto" w:fill="auto"/>
            <w:vAlign w:val="center"/>
          </w:tcPr>
          <w:p w14:paraId="7590D5F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3,9000%</w:t>
            </w:r>
          </w:p>
        </w:tc>
        <w:tc>
          <w:tcPr>
            <w:tcW w:w="2062" w:type="pct"/>
            <w:vAlign w:val="center"/>
          </w:tcPr>
          <w:p w14:paraId="506DD64C"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8,0479%</w:t>
            </w:r>
          </w:p>
        </w:tc>
      </w:tr>
      <w:tr w:rsidR="00856F60" w:rsidRPr="00594869" w14:paraId="56983795" w14:textId="77777777" w:rsidTr="00DC2859">
        <w:trPr>
          <w:jc w:val="center"/>
        </w:trPr>
        <w:tc>
          <w:tcPr>
            <w:tcW w:w="1293" w:type="pct"/>
            <w:vAlign w:val="center"/>
          </w:tcPr>
          <w:p w14:paraId="76B6141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15/07/2030</w:t>
            </w:r>
          </w:p>
        </w:tc>
        <w:tc>
          <w:tcPr>
            <w:tcW w:w="1645" w:type="pct"/>
            <w:shd w:val="clear" w:color="auto" w:fill="auto"/>
            <w:vAlign w:val="center"/>
          </w:tcPr>
          <w:p w14:paraId="422DEF0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3,9500%</w:t>
            </w:r>
          </w:p>
        </w:tc>
        <w:tc>
          <w:tcPr>
            <w:tcW w:w="2062" w:type="pct"/>
            <w:vAlign w:val="center"/>
          </w:tcPr>
          <w:p w14:paraId="7738BC2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8,8645%</w:t>
            </w:r>
          </w:p>
        </w:tc>
      </w:tr>
      <w:tr w:rsidR="00856F60" w:rsidRPr="00594869" w14:paraId="5E6D4393" w14:textId="77777777" w:rsidTr="00DC2859">
        <w:trPr>
          <w:jc w:val="center"/>
        </w:trPr>
        <w:tc>
          <w:tcPr>
            <w:tcW w:w="1293" w:type="pct"/>
            <w:vAlign w:val="center"/>
          </w:tcPr>
          <w:p w14:paraId="2899272C"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15/01/2031</w:t>
            </w:r>
          </w:p>
        </w:tc>
        <w:tc>
          <w:tcPr>
            <w:tcW w:w="1645" w:type="pct"/>
            <w:shd w:val="clear" w:color="auto" w:fill="auto"/>
            <w:vAlign w:val="center"/>
          </w:tcPr>
          <w:p w14:paraId="168086D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4,1200%</w:t>
            </w:r>
          </w:p>
        </w:tc>
        <w:tc>
          <w:tcPr>
            <w:tcW w:w="2062" w:type="pct"/>
            <w:vAlign w:val="center"/>
          </w:tcPr>
          <w:p w14:paraId="5BC2E23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10,1453%</w:t>
            </w:r>
          </w:p>
        </w:tc>
      </w:tr>
      <w:tr w:rsidR="00856F60" w:rsidRPr="00594869" w14:paraId="1CACDBAC" w14:textId="77777777" w:rsidTr="00DC2859">
        <w:trPr>
          <w:jc w:val="center"/>
        </w:trPr>
        <w:tc>
          <w:tcPr>
            <w:tcW w:w="1293" w:type="pct"/>
            <w:vAlign w:val="center"/>
          </w:tcPr>
          <w:p w14:paraId="20C65850"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15/07/2031</w:t>
            </w:r>
          </w:p>
        </w:tc>
        <w:tc>
          <w:tcPr>
            <w:tcW w:w="1645" w:type="pct"/>
            <w:shd w:val="clear" w:color="auto" w:fill="auto"/>
            <w:vAlign w:val="center"/>
          </w:tcPr>
          <w:p w14:paraId="7436BCD7"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4,2100%</w:t>
            </w:r>
          </w:p>
        </w:tc>
        <w:tc>
          <w:tcPr>
            <w:tcW w:w="2062" w:type="pct"/>
            <w:vAlign w:val="center"/>
          </w:tcPr>
          <w:p w14:paraId="72F784C1"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11,5374%</w:t>
            </w:r>
          </w:p>
        </w:tc>
      </w:tr>
      <w:tr w:rsidR="00856F60" w:rsidRPr="00594869" w14:paraId="4AB02F27" w14:textId="77777777" w:rsidTr="00DC2859">
        <w:trPr>
          <w:jc w:val="center"/>
        </w:trPr>
        <w:tc>
          <w:tcPr>
            <w:tcW w:w="1293" w:type="pct"/>
            <w:vAlign w:val="center"/>
          </w:tcPr>
          <w:p w14:paraId="2E741D31"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15/01/2032</w:t>
            </w:r>
          </w:p>
        </w:tc>
        <w:tc>
          <w:tcPr>
            <w:tcW w:w="1645" w:type="pct"/>
            <w:shd w:val="clear" w:color="auto" w:fill="auto"/>
            <w:vAlign w:val="center"/>
          </w:tcPr>
          <w:p w14:paraId="3790B41F"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4,3800%</w:t>
            </w:r>
          </w:p>
        </w:tc>
        <w:tc>
          <w:tcPr>
            <w:tcW w:w="2062" w:type="pct"/>
            <w:vAlign w:val="center"/>
          </w:tcPr>
          <w:p w14:paraId="455AE28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13,5688%</w:t>
            </w:r>
          </w:p>
        </w:tc>
      </w:tr>
      <w:tr w:rsidR="00856F60" w:rsidRPr="00594869" w14:paraId="03C134E7" w14:textId="77777777" w:rsidTr="00DC2859">
        <w:trPr>
          <w:jc w:val="center"/>
        </w:trPr>
        <w:tc>
          <w:tcPr>
            <w:tcW w:w="1293" w:type="pct"/>
            <w:vAlign w:val="center"/>
          </w:tcPr>
          <w:p w14:paraId="640DBF29"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15/07/2032</w:t>
            </w:r>
          </w:p>
        </w:tc>
        <w:tc>
          <w:tcPr>
            <w:tcW w:w="1645" w:type="pct"/>
            <w:shd w:val="clear" w:color="auto" w:fill="auto"/>
            <w:vAlign w:val="center"/>
          </w:tcPr>
          <w:p w14:paraId="7E6B797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4,4600%</w:t>
            </w:r>
          </w:p>
        </w:tc>
        <w:tc>
          <w:tcPr>
            <w:tcW w:w="2062" w:type="pct"/>
            <w:vAlign w:val="center"/>
          </w:tcPr>
          <w:p w14:paraId="7C2071F8"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15,9857%</w:t>
            </w:r>
          </w:p>
        </w:tc>
      </w:tr>
      <w:tr w:rsidR="00856F60" w:rsidRPr="00594869" w14:paraId="4D036C24" w14:textId="77777777" w:rsidTr="00DC2859">
        <w:trPr>
          <w:jc w:val="center"/>
        </w:trPr>
        <w:tc>
          <w:tcPr>
            <w:tcW w:w="1293" w:type="pct"/>
            <w:vAlign w:val="center"/>
          </w:tcPr>
          <w:p w14:paraId="2617347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15/01/2033</w:t>
            </w:r>
          </w:p>
        </w:tc>
        <w:tc>
          <w:tcPr>
            <w:tcW w:w="1645" w:type="pct"/>
            <w:shd w:val="clear" w:color="auto" w:fill="auto"/>
            <w:vAlign w:val="center"/>
          </w:tcPr>
          <w:p w14:paraId="6345B6E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0487137E"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20,0085%</w:t>
            </w:r>
          </w:p>
        </w:tc>
      </w:tr>
      <w:tr w:rsidR="00856F60" w:rsidRPr="00594869" w14:paraId="7E159E9C" w14:textId="77777777" w:rsidTr="00DC2859">
        <w:trPr>
          <w:jc w:val="center"/>
        </w:trPr>
        <w:tc>
          <w:tcPr>
            <w:tcW w:w="1293" w:type="pct"/>
            <w:vAlign w:val="center"/>
          </w:tcPr>
          <w:p w14:paraId="175870B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15/07/2033</w:t>
            </w:r>
          </w:p>
        </w:tc>
        <w:tc>
          <w:tcPr>
            <w:tcW w:w="1645" w:type="pct"/>
            <w:shd w:val="clear" w:color="auto" w:fill="auto"/>
            <w:vAlign w:val="center"/>
          </w:tcPr>
          <w:p w14:paraId="36E96CA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33F94D4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25,0133%</w:t>
            </w:r>
          </w:p>
        </w:tc>
      </w:tr>
      <w:tr w:rsidR="00856F60" w:rsidRPr="00594869" w14:paraId="38935408" w14:textId="77777777" w:rsidTr="00DC2859">
        <w:trPr>
          <w:jc w:val="center"/>
        </w:trPr>
        <w:tc>
          <w:tcPr>
            <w:tcW w:w="1293" w:type="pct"/>
            <w:vAlign w:val="center"/>
          </w:tcPr>
          <w:p w14:paraId="1E72CB5F"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15/01/2034</w:t>
            </w:r>
          </w:p>
        </w:tc>
        <w:tc>
          <w:tcPr>
            <w:tcW w:w="1645" w:type="pct"/>
            <w:shd w:val="clear" w:color="auto" w:fill="auto"/>
            <w:vAlign w:val="center"/>
          </w:tcPr>
          <w:p w14:paraId="34F0C95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1469C410"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33,3570%</w:t>
            </w:r>
          </w:p>
        </w:tc>
      </w:tr>
      <w:tr w:rsidR="00856F60" w:rsidRPr="00594869" w14:paraId="277AE553" w14:textId="77777777" w:rsidTr="00DC2859">
        <w:trPr>
          <w:jc w:val="center"/>
        </w:trPr>
        <w:tc>
          <w:tcPr>
            <w:tcW w:w="1293" w:type="pct"/>
            <w:vAlign w:val="center"/>
          </w:tcPr>
          <w:p w14:paraId="070B95EB" w14:textId="77777777" w:rsidR="00856F60" w:rsidRPr="00EE3FD7" w:rsidRDefault="00856F60" w:rsidP="00BD28BE">
            <w:pPr>
              <w:jc w:val="center"/>
              <w:rPr>
                <w:rFonts w:ascii="Verdana" w:hAnsi="Verdana" w:cs="Arial"/>
                <w:sz w:val="20"/>
                <w:szCs w:val="20"/>
              </w:rPr>
            </w:pPr>
            <w:r w:rsidRPr="00206C2F">
              <w:rPr>
                <w:rFonts w:ascii="Verdana" w:hAnsi="Verdana" w:cs="Calibri"/>
                <w:color w:val="000000"/>
                <w:sz w:val="20"/>
                <w:szCs w:val="20"/>
              </w:rPr>
              <w:t>15/07/2034</w:t>
            </w:r>
          </w:p>
        </w:tc>
        <w:tc>
          <w:tcPr>
            <w:tcW w:w="1645" w:type="pct"/>
            <w:shd w:val="clear" w:color="auto" w:fill="auto"/>
            <w:vAlign w:val="center"/>
          </w:tcPr>
          <w:p w14:paraId="62831822"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4,6900%</w:t>
            </w:r>
          </w:p>
        </w:tc>
        <w:tc>
          <w:tcPr>
            <w:tcW w:w="2062" w:type="pct"/>
            <w:vAlign w:val="center"/>
          </w:tcPr>
          <w:p w14:paraId="5A41C04B"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50,0534%</w:t>
            </w:r>
          </w:p>
        </w:tc>
      </w:tr>
      <w:tr w:rsidR="00342A50" w:rsidRPr="00594869" w14:paraId="314799C5" w14:textId="77777777" w:rsidTr="00DC2859">
        <w:trPr>
          <w:jc w:val="center"/>
        </w:trPr>
        <w:tc>
          <w:tcPr>
            <w:tcW w:w="1293" w:type="pct"/>
            <w:vAlign w:val="center"/>
          </w:tcPr>
          <w:p w14:paraId="30BC6018" w14:textId="77777777" w:rsidR="00342A50" w:rsidRDefault="00342A50" w:rsidP="00BD28BE">
            <w:pPr>
              <w:jc w:val="center"/>
              <w:rPr>
                <w:rFonts w:ascii="Verdana" w:hAnsi="Verdana" w:cs="Calibri"/>
                <w:color w:val="000000"/>
                <w:sz w:val="20"/>
                <w:szCs w:val="20"/>
              </w:rPr>
            </w:pPr>
            <w:r>
              <w:rPr>
                <w:rFonts w:ascii="Verdana" w:hAnsi="Verdana" w:cs="Calibri"/>
                <w:color w:val="000000"/>
                <w:sz w:val="20"/>
                <w:szCs w:val="20"/>
              </w:rPr>
              <w:t>15/01/2035</w:t>
            </w:r>
          </w:p>
        </w:tc>
        <w:tc>
          <w:tcPr>
            <w:tcW w:w="1645" w:type="pct"/>
            <w:shd w:val="clear" w:color="auto" w:fill="auto"/>
            <w:vAlign w:val="center"/>
          </w:tcPr>
          <w:p w14:paraId="45BF4260" w14:textId="77777777" w:rsidR="00342A50" w:rsidRPr="00206C2F" w:rsidRDefault="00774FD8" w:rsidP="006456BA">
            <w:pPr>
              <w:jc w:val="center"/>
              <w:rPr>
                <w:rFonts w:ascii="Verdana" w:hAnsi="Verdana" w:cs="Calibri"/>
                <w:color w:val="000000"/>
                <w:sz w:val="20"/>
                <w:szCs w:val="20"/>
              </w:rPr>
            </w:pPr>
            <w:r>
              <w:rPr>
                <w:rFonts w:ascii="Verdana" w:hAnsi="Verdana" w:cs="Calibri"/>
                <w:color w:val="000000"/>
                <w:sz w:val="20"/>
                <w:szCs w:val="20"/>
              </w:rPr>
              <w:t>[</w:t>
            </w:r>
            <w:proofErr w:type="spellStart"/>
            <w:r w:rsidR="00342A50" w:rsidRPr="00774FD8">
              <w:rPr>
                <w:rFonts w:ascii="Verdana" w:hAnsi="Verdana" w:cs="Calibri"/>
                <w:color w:val="000000"/>
                <w:sz w:val="20"/>
                <w:szCs w:val="20"/>
                <w:highlight w:val="yellow"/>
              </w:rPr>
              <w:t>x,xxxx</w:t>
            </w:r>
            <w:proofErr w:type="spellEnd"/>
            <w:r w:rsidR="00342A50" w:rsidRPr="00774FD8">
              <w:rPr>
                <w:rFonts w:ascii="Verdana" w:hAnsi="Verdana" w:cs="Calibri"/>
                <w:color w:val="000000"/>
                <w:sz w:val="20"/>
                <w:szCs w:val="20"/>
                <w:highlight w:val="yellow"/>
              </w:rPr>
              <w:t>%</w:t>
            </w:r>
            <w:r>
              <w:rPr>
                <w:rFonts w:ascii="Verdana" w:hAnsi="Verdana" w:cs="Calibri"/>
                <w:color w:val="000000"/>
                <w:sz w:val="20"/>
                <w:szCs w:val="20"/>
              </w:rPr>
              <w:t>]</w:t>
            </w:r>
          </w:p>
        </w:tc>
        <w:tc>
          <w:tcPr>
            <w:tcW w:w="2062" w:type="pct"/>
            <w:vAlign w:val="center"/>
          </w:tcPr>
          <w:p w14:paraId="5562258E" w14:textId="77777777" w:rsidR="00342A50" w:rsidRPr="00206C2F" w:rsidRDefault="00774FD8" w:rsidP="006456BA">
            <w:pPr>
              <w:jc w:val="center"/>
              <w:rPr>
                <w:rFonts w:ascii="Verdana" w:hAnsi="Verdana" w:cs="Calibri"/>
                <w:color w:val="000000"/>
                <w:sz w:val="20"/>
                <w:szCs w:val="20"/>
              </w:rPr>
            </w:pPr>
            <w:r>
              <w:rPr>
                <w:rFonts w:ascii="Verdana" w:hAnsi="Verdana" w:cs="Calibri"/>
                <w:color w:val="000000"/>
                <w:sz w:val="20"/>
                <w:szCs w:val="20"/>
              </w:rPr>
              <w:t>[</w:t>
            </w:r>
            <w:proofErr w:type="spellStart"/>
            <w:r w:rsidR="00342A50" w:rsidRPr="00774FD8">
              <w:rPr>
                <w:rFonts w:ascii="Verdana" w:hAnsi="Verdana" w:cs="Calibri"/>
                <w:color w:val="000000"/>
                <w:sz w:val="20"/>
                <w:szCs w:val="20"/>
                <w:highlight w:val="yellow"/>
              </w:rPr>
              <w:t>x,xxxx</w:t>
            </w:r>
            <w:proofErr w:type="spellEnd"/>
            <w:r w:rsidR="00342A50" w:rsidRPr="00774FD8">
              <w:rPr>
                <w:rFonts w:ascii="Verdana" w:hAnsi="Verdana" w:cs="Calibri"/>
                <w:color w:val="000000"/>
                <w:sz w:val="20"/>
                <w:szCs w:val="20"/>
                <w:highlight w:val="yellow"/>
              </w:rPr>
              <w:t>%</w:t>
            </w:r>
            <w:r>
              <w:rPr>
                <w:rFonts w:ascii="Verdana" w:hAnsi="Verdana" w:cs="Calibri"/>
                <w:color w:val="000000"/>
                <w:sz w:val="20"/>
                <w:szCs w:val="20"/>
              </w:rPr>
              <w:t>]</w:t>
            </w:r>
          </w:p>
        </w:tc>
      </w:tr>
      <w:tr w:rsidR="00856F60" w:rsidRPr="00594869" w14:paraId="6D5F26FF" w14:textId="77777777" w:rsidTr="00DC2859">
        <w:trPr>
          <w:jc w:val="center"/>
        </w:trPr>
        <w:tc>
          <w:tcPr>
            <w:tcW w:w="1293" w:type="pct"/>
            <w:vAlign w:val="center"/>
          </w:tcPr>
          <w:p w14:paraId="22E2E499" w14:textId="77777777" w:rsidR="00856F60" w:rsidRPr="00EE3FD7" w:rsidRDefault="002A3DB5" w:rsidP="00BD28BE">
            <w:pPr>
              <w:jc w:val="center"/>
              <w:rPr>
                <w:rFonts w:ascii="Verdana" w:hAnsi="Verdana" w:cs="Arial"/>
                <w:sz w:val="20"/>
                <w:szCs w:val="20"/>
              </w:rPr>
            </w:pPr>
            <w:r>
              <w:rPr>
                <w:rFonts w:ascii="Verdana" w:hAnsi="Verdana" w:cs="Calibri"/>
                <w:color w:val="000000"/>
                <w:sz w:val="20"/>
                <w:szCs w:val="20"/>
              </w:rPr>
              <w:t>Data de Vencimento</w:t>
            </w:r>
          </w:p>
        </w:tc>
        <w:tc>
          <w:tcPr>
            <w:tcW w:w="1645" w:type="pct"/>
            <w:shd w:val="clear" w:color="auto" w:fill="auto"/>
            <w:vAlign w:val="center"/>
          </w:tcPr>
          <w:p w14:paraId="756886BD"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4,6800%</w:t>
            </w:r>
          </w:p>
        </w:tc>
        <w:tc>
          <w:tcPr>
            <w:tcW w:w="2062" w:type="pct"/>
            <w:vAlign w:val="center"/>
          </w:tcPr>
          <w:p w14:paraId="4605F39A" w14:textId="77777777" w:rsidR="00856F60" w:rsidRPr="00EE3FD7" w:rsidRDefault="00856F60" w:rsidP="006456BA">
            <w:pPr>
              <w:jc w:val="center"/>
              <w:rPr>
                <w:rFonts w:ascii="Verdana" w:hAnsi="Verdana" w:cs="Arial"/>
                <w:sz w:val="20"/>
                <w:szCs w:val="20"/>
              </w:rPr>
            </w:pPr>
            <w:r w:rsidRPr="00206C2F">
              <w:rPr>
                <w:rFonts w:ascii="Verdana" w:hAnsi="Verdana" w:cs="Calibri"/>
                <w:color w:val="000000"/>
                <w:sz w:val="20"/>
                <w:szCs w:val="20"/>
              </w:rPr>
              <w:t>100,0000%</w:t>
            </w:r>
          </w:p>
        </w:tc>
      </w:tr>
    </w:tbl>
    <w:p w14:paraId="7667EC7C"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0BE847F6"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91D6608" w14:textId="77777777" w:rsidR="00DD7569" w:rsidRPr="00594869" w:rsidRDefault="00DD7569" w:rsidP="001C5BD6">
      <w:pPr>
        <w:jc w:val="both"/>
        <w:rPr>
          <w:rFonts w:ascii="Verdana" w:hAnsi="Verdana" w:cs="Arial"/>
          <w:sz w:val="20"/>
          <w:szCs w:val="20"/>
        </w:rPr>
      </w:pPr>
    </w:p>
    <w:p w14:paraId="27E02D8E"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1" w:name="_DV_M186"/>
      <w:bookmarkStart w:id="162" w:name="_Toc499990356"/>
      <w:bookmarkEnd w:id="125"/>
      <w:bookmarkEnd w:id="161"/>
      <w:r w:rsidRPr="00594869">
        <w:rPr>
          <w:rFonts w:ascii="Verdana" w:hAnsi="Verdana" w:cs="Arial"/>
          <w:b/>
          <w:smallCaps/>
          <w:sz w:val="20"/>
          <w:szCs w:val="20"/>
        </w:rPr>
        <w:t>Local de Pagamento</w:t>
      </w:r>
      <w:bookmarkEnd w:id="162"/>
    </w:p>
    <w:p w14:paraId="5E406299" w14:textId="77777777" w:rsidR="00DD7569" w:rsidRPr="00594869" w:rsidRDefault="00DD7569" w:rsidP="0031735D">
      <w:pPr>
        <w:keepNext/>
        <w:jc w:val="both"/>
        <w:rPr>
          <w:rFonts w:ascii="Verdana" w:hAnsi="Verdana" w:cs="Arial"/>
          <w:sz w:val="20"/>
          <w:szCs w:val="20"/>
        </w:rPr>
      </w:pPr>
    </w:p>
    <w:p w14:paraId="67136265"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3" w:name="_DV_M187"/>
      <w:bookmarkEnd w:id="163"/>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Escriturador,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6DB29C39" w14:textId="77777777" w:rsidR="00DD7569" w:rsidRPr="00594869" w:rsidRDefault="00DD7569" w:rsidP="001C5BD6">
      <w:pPr>
        <w:jc w:val="both"/>
        <w:rPr>
          <w:rFonts w:ascii="Verdana" w:hAnsi="Verdana" w:cs="Arial"/>
          <w:sz w:val="20"/>
          <w:szCs w:val="20"/>
        </w:rPr>
      </w:pPr>
      <w:bookmarkStart w:id="164" w:name="_Toc499990357"/>
    </w:p>
    <w:p w14:paraId="7820273F"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5" w:name="_DV_M188"/>
      <w:bookmarkEnd w:id="165"/>
      <w:r w:rsidRPr="00594869">
        <w:rPr>
          <w:rFonts w:ascii="Verdana" w:hAnsi="Verdana" w:cs="Arial"/>
          <w:b/>
          <w:smallCaps/>
          <w:sz w:val="20"/>
          <w:szCs w:val="20"/>
        </w:rPr>
        <w:t>Prorrogação dos Prazos</w:t>
      </w:r>
      <w:bookmarkStart w:id="166" w:name="_DV_M189"/>
      <w:bookmarkEnd w:id="164"/>
      <w:bookmarkEnd w:id="166"/>
    </w:p>
    <w:p w14:paraId="048E9580" w14:textId="77777777" w:rsidR="00DD7569" w:rsidRPr="00594869" w:rsidRDefault="00DD7569" w:rsidP="00EE3FD7">
      <w:pPr>
        <w:keepNext/>
        <w:jc w:val="both"/>
        <w:rPr>
          <w:rFonts w:ascii="Verdana" w:hAnsi="Verdana" w:cs="Arial"/>
          <w:sz w:val="20"/>
          <w:szCs w:val="20"/>
        </w:rPr>
      </w:pPr>
    </w:p>
    <w:p w14:paraId="6D09FB7B"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7" w:name="_DV_M190"/>
      <w:bookmarkEnd w:id="167"/>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68" w:name="_DV_M191"/>
      <w:bookmarkEnd w:id="168"/>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33018F6D" w14:textId="77777777" w:rsidR="00CA614D" w:rsidRPr="00594869" w:rsidRDefault="00CA614D" w:rsidP="00EE3FD7">
      <w:pPr>
        <w:pStyle w:val="PargrafodaLista"/>
        <w:ind w:left="0"/>
        <w:jc w:val="both"/>
        <w:rPr>
          <w:rFonts w:ascii="Verdana" w:hAnsi="Verdana" w:cs="Arial"/>
          <w:sz w:val="20"/>
          <w:szCs w:val="20"/>
        </w:rPr>
      </w:pPr>
    </w:p>
    <w:p w14:paraId="5DE8183F"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 xml:space="preserve">na Cidade de Belo Horizonte, Estado de Minas </w:t>
      </w:r>
      <w:r w:rsidRPr="00594869">
        <w:rPr>
          <w:rFonts w:ascii="Verdana" w:hAnsi="Verdana" w:cs="Arial"/>
          <w:sz w:val="20"/>
          <w:szCs w:val="20"/>
        </w:rPr>
        <w:lastRenderedPageBreak/>
        <w:t>Gerais e na Cidade de São Paulo, Estado de São Paulo e que não seja sábado, domingo ou feriado declarado nacional.</w:t>
      </w:r>
    </w:p>
    <w:p w14:paraId="2BF705F3" w14:textId="77777777" w:rsidR="00DD7569" w:rsidRPr="00594869" w:rsidRDefault="00DD7569" w:rsidP="001C5BD6">
      <w:pPr>
        <w:jc w:val="both"/>
        <w:rPr>
          <w:rFonts w:ascii="Verdana" w:hAnsi="Verdana" w:cs="Arial"/>
          <w:sz w:val="20"/>
          <w:szCs w:val="20"/>
        </w:rPr>
      </w:pPr>
      <w:bookmarkStart w:id="169" w:name="_Toc499990358"/>
    </w:p>
    <w:p w14:paraId="3EAC05AE"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70" w:name="_DV_M192"/>
      <w:bookmarkEnd w:id="170"/>
      <w:r w:rsidRPr="00594869">
        <w:rPr>
          <w:rFonts w:ascii="Verdana" w:hAnsi="Verdana" w:cs="Arial"/>
          <w:b/>
          <w:smallCaps/>
          <w:sz w:val="20"/>
          <w:szCs w:val="20"/>
        </w:rPr>
        <w:t>Encargos Moratórios</w:t>
      </w:r>
      <w:bookmarkEnd w:id="169"/>
    </w:p>
    <w:p w14:paraId="6862CC36"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71" w:name="_DV_M193"/>
      <w:bookmarkEnd w:id="171"/>
    </w:p>
    <w:p w14:paraId="314111F4"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285A8B6B" w14:textId="77777777" w:rsidR="00DD7569" w:rsidRPr="00594869" w:rsidRDefault="00DD7569" w:rsidP="001C5BD6">
      <w:pPr>
        <w:jc w:val="both"/>
        <w:rPr>
          <w:rFonts w:ascii="Verdana" w:hAnsi="Verdana" w:cs="Arial"/>
          <w:sz w:val="20"/>
          <w:szCs w:val="20"/>
        </w:rPr>
      </w:pPr>
    </w:p>
    <w:p w14:paraId="34A3502E"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2" w:name="_DV_M194"/>
      <w:bookmarkStart w:id="173" w:name="_Toc499990359"/>
      <w:bookmarkEnd w:id="172"/>
      <w:r w:rsidRPr="00594869">
        <w:rPr>
          <w:rFonts w:ascii="Verdana" w:hAnsi="Verdana" w:cs="Arial"/>
          <w:b/>
          <w:smallCaps/>
          <w:sz w:val="20"/>
          <w:szCs w:val="20"/>
        </w:rPr>
        <w:t>Decadência dos Direitos aos Acréscimos</w:t>
      </w:r>
      <w:bookmarkEnd w:id="173"/>
    </w:p>
    <w:p w14:paraId="7847B30C" w14:textId="77777777" w:rsidR="00DD7569" w:rsidRPr="00594869" w:rsidRDefault="00DD7569" w:rsidP="00EE3FD7">
      <w:pPr>
        <w:keepNext/>
        <w:jc w:val="both"/>
        <w:rPr>
          <w:rFonts w:ascii="Verdana" w:hAnsi="Verdana" w:cs="Arial"/>
          <w:sz w:val="20"/>
          <w:szCs w:val="20"/>
        </w:rPr>
      </w:pPr>
    </w:p>
    <w:p w14:paraId="71ACD85B"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74" w:name="_DV_M195"/>
      <w:bookmarkEnd w:id="174"/>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0EF504C9" w14:textId="77777777" w:rsidR="00DD7569" w:rsidRPr="00594869" w:rsidRDefault="00DD7569" w:rsidP="001C5BD6">
      <w:pPr>
        <w:jc w:val="both"/>
        <w:rPr>
          <w:rFonts w:ascii="Verdana" w:hAnsi="Verdana" w:cs="Arial"/>
          <w:sz w:val="20"/>
          <w:szCs w:val="20"/>
        </w:rPr>
      </w:pPr>
      <w:bookmarkStart w:id="175" w:name="_DV_M196"/>
      <w:bookmarkStart w:id="176" w:name="_DV_M197"/>
      <w:bookmarkStart w:id="177" w:name="_DV_M198"/>
      <w:bookmarkStart w:id="178" w:name="_DV_M199"/>
      <w:bookmarkStart w:id="179" w:name="_DV_M202"/>
      <w:bookmarkStart w:id="180" w:name="_DV_M203"/>
      <w:bookmarkStart w:id="181" w:name="_DV_M204"/>
      <w:bookmarkStart w:id="182" w:name="_DV_M205"/>
      <w:bookmarkStart w:id="183" w:name="_DV_M206"/>
      <w:bookmarkStart w:id="184" w:name="_DV_M207"/>
      <w:bookmarkStart w:id="185" w:name="_DV_M208"/>
      <w:bookmarkStart w:id="186" w:name="_DV_M209"/>
      <w:bookmarkEnd w:id="175"/>
      <w:bookmarkEnd w:id="176"/>
      <w:bookmarkEnd w:id="177"/>
      <w:bookmarkEnd w:id="178"/>
      <w:bookmarkEnd w:id="179"/>
      <w:bookmarkEnd w:id="180"/>
      <w:bookmarkEnd w:id="181"/>
      <w:bookmarkEnd w:id="182"/>
      <w:bookmarkEnd w:id="183"/>
      <w:bookmarkEnd w:id="184"/>
      <w:bookmarkEnd w:id="185"/>
      <w:bookmarkEnd w:id="186"/>
    </w:p>
    <w:p w14:paraId="68C551E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7" w:name="_DV_M210"/>
      <w:bookmarkEnd w:id="187"/>
      <w:r w:rsidRPr="00594869">
        <w:rPr>
          <w:rFonts w:ascii="Verdana" w:hAnsi="Verdana" w:cs="Arial"/>
          <w:b/>
          <w:smallCaps/>
          <w:sz w:val="20"/>
          <w:szCs w:val="20"/>
        </w:rPr>
        <w:t>Repactuação Programada</w:t>
      </w:r>
    </w:p>
    <w:p w14:paraId="74E33426" w14:textId="77777777" w:rsidR="00DD7569" w:rsidRPr="00594869" w:rsidRDefault="00DD7569" w:rsidP="0031735D">
      <w:pPr>
        <w:keepNext/>
        <w:jc w:val="both"/>
        <w:rPr>
          <w:rFonts w:ascii="Verdana" w:hAnsi="Verdana" w:cs="Arial"/>
          <w:sz w:val="20"/>
          <w:szCs w:val="20"/>
        </w:rPr>
      </w:pPr>
    </w:p>
    <w:p w14:paraId="4B5488F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8" w:name="_DV_M211"/>
      <w:bookmarkEnd w:id="188"/>
      <w:r w:rsidRPr="00594869">
        <w:rPr>
          <w:rFonts w:ascii="Verdana" w:hAnsi="Verdana" w:cs="Arial"/>
          <w:sz w:val="20"/>
          <w:szCs w:val="20"/>
        </w:rPr>
        <w:t>Não haverá repactuação programada das Debêntures.</w:t>
      </w:r>
    </w:p>
    <w:p w14:paraId="051772FB" w14:textId="77777777" w:rsidR="004C36AF" w:rsidRPr="00594869" w:rsidRDefault="004C36AF" w:rsidP="00EE3FD7">
      <w:pPr>
        <w:jc w:val="both"/>
        <w:rPr>
          <w:rFonts w:ascii="Verdana" w:hAnsi="Verdana" w:cs="Arial"/>
          <w:sz w:val="20"/>
          <w:szCs w:val="20"/>
        </w:rPr>
      </w:pPr>
    </w:p>
    <w:p w14:paraId="6FA2B55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5013A03F" w14:textId="77777777" w:rsidR="004F2237" w:rsidRPr="00594869" w:rsidRDefault="004F2237" w:rsidP="0031735D">
      <w:pPr>
        <w:keepNext/>
        <w:jc w:val="both"/>
        <w:rPr>
          <w:rFonts w:ascii="Verdana" w:eastAsia="Arial Unicode MS" w:hAnsi="Verdana" w:cs="Arial"/>
          <w:sz w:val="20"/>
          <w:szCs w:val="20"/>
        </w:rPr>
      </w:pPr>
    </w:p>
    <w:p w14:paraId="1BF7826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01528A61" w14:textId="77777777" w:rsidR="00C269EA" w:rsidRPr="00594869" w:rsidRDefault="00C269EA" w:rsidP="00EE3FD7">
      <w:pPr>
        <w:jc w:val="both"/>
        <w:rPr>
          <w:rFonts w:ascii="Verdana" w:hAnsi="Verdana" w:cs="Arial"/>
          <w:sz w:val="20"/>
          <w:szCs w:val="20"/>
        </w:rPr>
      </w:pPr>
    </w:p>
    <w:p w14:paraId="5693605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6EE4A14E" w14:textId="77777777" w:rsidR="00DD7569" w:rsidRPr="00594869" w:rsidRDefault="00DD7569" w:rsidP="00EE3FD7">
      <w:pPr>
        <w:keepNext/>
        <w:rPr>
          <w:rFonts w:ascii="Verdana" w:eastAsia="Arial Unicode MS" w:hAnsi="Verdana" w:cs="Arial"/>
          <w:sz w:val="20"/>
          <w:szCs w:val="20"/>
        </w:rPr>
      </w:pPr>
    </w:p>
    <w:p w14:paraId="540D2A9D"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1828BDDA" w14:textId="77777777" w:rsidR="006456BA" w:rsidRPr="00BD28BE" w:rsidRDefault="006456BA" w:rsidP="006456BA">
      <w:pPr>
        <w:pStyle w:val="PargrafodaLista"/>
        <w:tabs>
          <w:tab w:val="left" w:pos="720"/>
        </w:tabs>
        <w:jc w:val="both"/>
        <w:rPr>
          <w:rFonts w:ascii="Verdana" w:hAnsi="Verdana" w:cs="Arial"/>
          <w:sz w:val="20"/>
          <w:szCs w:val="20"/>
        </w:rPr>
      </w:pPr>
    </w:p>
    <w:p w14:paraId="6E080E7D"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Liquidante e Escriturador,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4620B763" w14:textId="77777777" w:rsidR="0037491C" w:rsidRPr="00291047" w:rsidRDefault="0037491C" w:rsidP="006456BA">
      <w:pPr>
        <w:pStyle w:val="PargrafodaLista"/>
        <w:tabs>
          <w:tab w:val="left" w:pos="720"/>
        </w:tabs>
        <w:jc w:val="both"/>
        <w:rPr>
          <w:rFonts w:ascii="Verdana" w:hAnsi="Verdana" w:cs="Arial"/>
          <w:sz w:val="20"/>
          <w:szCs w:val="20"/>
        </w:rPr>
      </w:pPr>
    </w:p>
    <w:p w14:paraId="7028330B" w14:textId="77777777"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14:paraId="513B2448"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64EBBE96"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42FB77EE" w14:textId="77777777" w:rsidR="00291047" w:rsidRPr="002B2398" w:rsidRDefault="00291047" w:rsidP="00291047">
      <w:pPr>
        <w:pStyle w:val="PargrafodaLista"/>
        <w:widowControl w:val="0"/>
        <w:ind w:left="0"/>
        <w:jc w:val="both"/>
        <w:rPr>
          <w:rFonts w:ascii="Verdana" w:eastAsia="Arial Unicode MS" w:hAnsi="Verdana"/>
          <w:sz w:val="20"/>
        </w:rPr>
      </w:pPr>
    </w:p>
    <w:p w14:paraId="4434AD78"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33EF9D6D" w14:textId="77777777" w:rsidR="00291047" w:rsidRPr="002B2398" w:rsidRDefault="00291047" w:rsidP="00291047">
      <w:pPr>
        <w:pStyle w:val="PargrafodaLista"/>
        <w:widowControl w:val="0"/>
        <w:ind w:left="0"/>
        <w:jc w:val="both"/>
        <w:rPr>
          <w:rFonts w:ascii="Verdana" w:eastAsia="Arial Unicode MS" w:hAnsi="Verdana"/>
          <w:sz w:val="20"/>
        </w:rPr>
      </w:pPr>
    </w:p>
    <w:p w14:paraId="0A77275B"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182D8FD9" w14:textId="77777777" w:rsidR="00291047" w:rsidRPr="002B2398" w:rsidRDefault="00291047" w:rsidP="00291047">
      <w:pPr>
        <w:pStyle w:val="PargrafodaLista"/>
        <w:widowControl w:val="0"/>
        <w:ind w:left="0"/>
        <w:jc w:val="both"/>
        <w:rPr>
          <w:rFonts w:ascii="Verdana" w:eastAsia="Arial Unicode MS" w:hAnsi="Verdana"/>
          <w:sz w:val="20"/>
        </w:rPr>
      </w:pPr>
    </w:p>
    <w:p w14:paraId="26F43DBE"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02F16790" w14:textId="77777777" w:rsidR="00870118" w:rsidRPr="002B2398" w:rsidRDefault="00870118" w:rsidP="00870118">
      <w:pPr>
        <w:pStyle w:val="PargrafodaLista"/>
        <w:widowControl w:val="0"/>
        <w:ind w:left="0"/>
        <w:jc w:val="both"/>
        <w:rPr>
          <w:rFonts w:ascii="Verdana" w:eastAsia="Arial Unicode MS" w:hAnsi="Verdana"/>
          <w:sz w:val="20"/>
        </w:rPr>
      </w:pPr>
    </w:p>
    <w:p w14:paraId="021EA202"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6C39DE06" w14:textId="77777777" w:rsidR="00291047" w:rsidRPr="002B2398" w:rsidRDefault="00291047" w:rsidP="00291047">
      <w:pPr>
        <w:pStyle w:val="PargrafodaLista"/>
        <w:widowControl w:val="0"/>
        <w:ind w:left="0"/>
        <w:jc w:val="both"/>
        <w:rPr>
          <w:rFonts w:ascii="Verdana" w:eastAsia="Arial Unicode MS" w:hAnsi="Verdana"/>
          <w:sz w:val="20"/>
        </w:rPr>
      </w:pPr>
    </w:p>
    <w:p w14:paraId="03077EF8"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519EA691" w14:textId="77777777" w:rsidR="00291047" w:rsidRPr="002B2398" w:rsidRDefault="00291047" w:rsidP="00291047">
      <w:pPr>
        <w:pStyle w:val="PargrafodaLista"/>
        <w:widowControl w:val="0"/>
        <w:ind w:left="0"/>
        <w:jc w:val="both"/>
        <w:rPr>
          <w:rFonts w:ascii="Verdana" w:eastAsia="Arial Unicode MS" w:hAnsi="Verdana"/>
          <w:sz w:val="20"/>
        </w:rPr>
      </w:pPr>
    </w:p>
    <w:p w14:paraId="4E68E48A"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29146723" w14:textId="77777777" w:rsidR="00291047" w:rsidRPr="002B2398" w:rsidRDefault="00291047" w:rsidP="00291047">
      <w:pPr>
        <w:pStyle w:val="PargrafodaLista"/>
        <w:widowControl w:val="0"/>
        <w:ind w:left="0"/>
        <w:jc w:val="both"/>
        <w:rPr>
          <w:rFonts w:ascii="Verdana" w:eastAsia="Arial Unicode MS" w:hAnsi="Verdana"/>
          <w:sz w:val="20"/>
        </w:rPr>
      </w:pPr>
    </w:p>
    <w:p w14:paraId="0EC57DDD"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497A3A16" w14:textId="77777777" w:rsidR="00291047" w:rsidRPr="002B2398" w:rsidRDefault="00291047" w:rsidP="00291047">
      <w:pPr>
        <w:pStyle w:val="PargrafodaLista"/>
        <w:widowControl w:val="0"/>
        <w:ind w:left="0"/>
        <w:jc w:val="both"/>
        <w:rPr>
          <w:rFonts w:ascii="Verdana" w:eastAsia="Arial Unicode MS" w:hAnsi="Verdana"/>
          <w:sz w:val="20"/>
        </w:rPr>
      </w:pPr>
    </w:p>
    <w:p w14:paraId="71133DAC"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14:paraId="0A31EDF8" w14:textId="77777777" w:rsidR="00291047" w:rsidRPr="002B2398" w:rsidRDefault="00291047" w:rsidP="00291047">
      <w:pPr>
        <w:pStyle w:val="PargrafodaLista"/>
        <w:widowControl w:val="0"/>
        <w:ind w:left="0"/>
        <w:jc w:val="both"/>
        <w:rPr>
          <w:rFonts w:ascii="Verdana" w:eastAsia="Arial Unicode MS" w:hAnsi="Verdana"/>
          <w:sz w:val="20"/>
        </w:rPr>
      </w:pPr>
    </w:p>
    <w:p w14:paraId="3882E796"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10FB2A94" w14:textId="77777777" w:rsidR="00291047" w:rsidRPr="002B2398" w:rsidRDefault="00291047" w:rsidP="00291047">
      <w:pPr>
        <w:pStyle w:val="PargrafodaLista"/>
        <w:widowControl w:val="0"/>
        <w:ind w:left="0"/>
        <w:jc w:val="both"/>
        <w:rPr>
          <w:rFonts w:ascii="Verdana" w:eastAsia="Arial Unicode MS" w:hAnsi="Verdana"/>
          <w:sz w:val="20"/>
        </w:rPr>
      </w:pPr>
    </w:p>
    <w:p w14:paraId="0E9D3561" w14:textId="77777777"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 xml:space="preserve">. </w:t>
      </w:r>
    </w:p>
    <w:p w14:paraId="401573E6" w14:textId="77777777" w:rsidR="006456BA" w:rsidRDefault="006456BA" w:rsidP="00BD28BE">
      <w:pPr>
        <w:tabs>
          <w:tab w:val="left" w:pos="720"/>
        </w:tabs>
        <w:jc w:val="both"/>
        <w:rPr>
          <w:rFonts w:ascii="Verdana" w:hAnsi="Verdana" w:cs="Arial"/>
          <w:sz w:val="20"/>
          <w:szCs w:val="20"/>
          <w:u w:val="single"/>
        </w:rPr>
      </w:pPr>
    </w:p>
    <w:p w14:paraId="120C1819"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lastRenderedPageBreak/>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Agente Liquidante e Escriturador</w:t>
      </w:r>
      <w:r w:rsidRPr="00BD28BE">
        <w:rPr>
          <w:rFonts w:ascii="Verdana" w:hAnsi="Verdana" w:cs="Arial"/>
          <w:sz w:val="20"/>
          <w:szCs w:val="20"/>
        </w:rPr>
        <w:t>, no caso das Debêntures que não estejam custodiadas conforme o item (i) acima.</w:t>
      </w:r>
    </w:p>
    <w:p w14:paraId="75052CE1" w14:textId="77777777" w:rsidR="00A649C3" w:rsidRPr="00DC2859" w:rsidRDefault="00A649C3" w:rsidP="00DC2859">
      <w:pPr>
        <w:pStyle w:val="PargrafodaLista"/>
        <w:ind w:left="993"/>
        <w:jc w:val="both"/>
        <w:rPr>
          <w:rFonts w:ascii="Verdana" w:hAnsi="Verdana"/>
          <w:sz w:val="20"/>
        </w:rPr>
      </w:pPr>
    </w:p>
    <w:p w14:paraId="62979D9C"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14:paraId="6D865CD6"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56A45E8C" w14:textId="77777777"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7ACC14C5" w14:textId="77777777" w:rsidR="00DD7569" w:rsidRPr="00CB22AF" w:rsidRDefault="00DD7569" w:rsidP="001C5BD6">
      <w:pPr>
        <w:pStyle w:val="PargrafodaLista"/>
        <w:ind w:left="0"/>
        <w:jc w:val="both"/>
        <w:rPr>
          <w:rFonts w:ascii="Verdana" w:eastAsia="Arial Unicode MS" w:hAnsi="Verdana" w:cs="Arial"/>
          <w:sz w:val="20"/>
          <w:szCs w:val="20"/>
        </w:rPr>
      </w:pPr>
    </w:p>
    <w:p w14:paraId="0245C9B3" w14:textId="77777777"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a data efetiva para o 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4A577C84" w14:textId="77777777" w:rsidR="00DD7569" w:rsidRPr="00594869" w:rsidRDefault="00DD7569" w:rsidP="0031735D">
      <w:pPr>
        <w:pStyle w:val="PargrafodaLista"/>
        <w:ind w:left="0"/>
        <w:jc w:val="both"/>
        <w:rPr>
          <w:rFonts w:ascii="Verdana" w:eastAsia="Arial Unicode MS" w:hAnsi="Verdana" w:cs="Arial"/>
          <w:sz w:val="20"/>
          <w:szCs w:val="20"/>
        </w:rPr>
      </w:pPr>
    </w:p>
    <w:p w14:paraId="1950BF68"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14:paraId="49CBAF07" w14:textId="77777777" w:rsidR="00DD7569" w:rsidRPr="00594869" w:rsidRDefault="00DD7569" w:rsidP="0031735D">
      <w:pPr>
        <w:pStyle w:val="PargrafodaLista"/>
        <w:ind w:left="0"/>
        <w:jc w:val="both"/>
        <w:rPr>
          <w:rFonts w:ascii="Verdana" w:eastAsia="Arial Unicode MS" w:hAnsi="Verdana" w:cs="Arial"/>
          <w:sz w:val="20"/>
          <w:szCs w:val="20"/>
        </w:rPr>
      </w:pPr>
    </w:p>
    <w:p w14:paraId="26068CDE" w14:textId="77777777" w:rsidR="002B44D7" w:rsidRPr="00A753D3" w:rsidRDefault="002B44D7" w:rsidP="00A753D3">
      <w:pPr>
        <w:pStyle w:val="PargrafodaLista"/>
        <w:rPr>
          <w:rFonts w:ascii="Verdana" w:eastAsia="Arial Unicode MS" w:hAnsi="Verdana" w:cs="Arial"/>
          <w:sz w:val="20"/>
          <w:szCs w:val="20"/>
        </w:rPr>
      </w:pPr>
    </w:p>
    <w:p w14:paraId="6456D4A6"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7228C064" w14:textId="77777777" w:rsidR="00DD7569" w:rsidRPr="00594869" w:rsidRDefault="00DD7569">
      <w:pPr>
        <w:pStyle w:val="PargrafodaLista"/>
        <w:ind w:left="0"/>
        <w:jc w:val="both"/>
        <w:rPr>
          <w:rFonts w:ascii="Verdana" w:eastAsia="Arial Unicode MS" w:hAnsi="Verdana" w:cs="Arial"/>
          <w:sz w:val="20"/>
          <w:szCs w:val="20"/>
        </w:rPr>
      </w:pPr>
    </w:p>
    <w:p w14:paraId="20699F3C"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w:t>
      </w:r>
      <w:r w:rsidRPr="00594869">
        <w:rPr>
          <w:rFonts w:ascii="Verdana" w:eastAsia="Arial Unicode MS" w:hAnsi="Verdana" w:cs="Arial"/>
          <w:sz w:val="20"/>
          <w:szCs w:val="20"/>
        </w:rPr>
        <w:lastRenderedPageBreak/>
        <w:t xml:space="preserve">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Liquidante e Escriturador e à B3 a data do resgate antecipado.</w:t>
      </w:r>
    </w:p>
    <w:p w14:paraId="0F0E91A6" w14:textId="77777777" w:rsidR="00DD7569" w:rsidRPr="00594869" w:rsidRDefault="00DD7569">
      <w:pPr>
        <w:pStyle w:val="PargrafodaLista"/>
        <w:ind w:left="0"/>
        <w:jc w:val="both"/>
        <w:rPr>
          <w:rFonts w:ascii="Verdana" w:eastAsia="Arial Unicode MS" w:hAnsi="Verdana" w:cs="Arial"/>
          <w:sz w:val="20"/>
          <w:szCs w:val="20"/>
        </w:rPr>
      </w:pPr>
    </w:p>
    <w:p w14:paraId="3CF64068"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4E11AAF9" w14:textId="77777777" w:rsidR="00DD7569" w:rsidRPr="00594869" w:rsidRDefault="00DD7569">
      <w:pPr>
        <w:pStyle w:val="PargrafodaLista"/>
        <w:ind w:left="0"/>
        <w:jc w:val="both"/>
        <w:rPr>
          <w:rFonts w:ascii="Verdana" w:eastAsia="Arial Unicode MS" w:hAnsi="Verdana" w:cs="Arial"/>
          <w:sz w:val="20"/>
          <w:szCs w:val="20"/>
        </w:rPr>
      </w:pPr>
    </w:p>
    <w:p w14:paraId="16D90074"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1DF32E7F" w14:textId="77777777" w:rsidR="00DD7569" w:rsidRPr="00594869" w:rsidRDefault="00DD7569">
      <w:pPr>
        <w:pStyle w:val="PargrafodaLista"/>
        <w:ind w:left="0"/>
        <w:jc w:val="both"/>
        <w:rPr>
          <w:rFonts w:ascii="Verdana" w:eastAsia="Arial Unicode MS" w:hAnsi="Verdana" w:cs="Arial"/>
          <w:sz w:val="20"/>
          <w:szCs w:val="20"/>
        </w:rPr>
      </w:pPr>
    </w:p>
    <w:p w14:paraId="154B7523"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0AD97FA2"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55021B01"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4CD2D532" w14:textId="77777777" w:rsidR="00DD7569" w:rsidRPr="00594869" w:rsidRDefault="00DD7569" w:rsidP="00EE3FD7">
      <w:pPr>
        <w:jc w:val="both"/>
        <w:rPr>
          <w:rFonts w:ascii="Verdana" w:eastAsia="Arial Unicode MS" w:hAnsi="Verdana" w:cs="Arial"/>
          <w:sz w:val="20"/>
          <w:szCs w:val="20"/>
        </w:rPr>
      </w:pPr>
    </w:p>
    <w:p w14:paraId="4F49C537"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5C1FB7F4" w14:textId="77777777" w:rsidR="00DD7569" w:rsidRPr="00594869" w:rsidRDefault="00DD7569" w:rsidP="001C5BD6">
      <w:pPr>
        <w:jc w:val="both"/>
        <w:rPr>
          <w:rFonts w:ascii="Verdana" w:hAnsi="Verdana" w:cs="Arial"/>
          <w:sz w:val="20"/>
          <w:szCs w:val="20"/>
        </w:rPr>
      </w:pPr>
    </w:p>
    <w:p w14:paraId="47E0F7D6"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89" w:name="_DV_M212"/>
      <w:bookmarkEnd w:id="189"/>
      <w:r w:rsidRPr="00594869">
        <w:rPr>
          <w:rFonts w:ascii="Verdana" w:hAnsi="Verdana" w:cs="Arial"/>
          <w:b/>
          <w:smallCaps/>
          <w:sz w:val="20"/>
          <w:szCs w:val="20"/>
        </w:rPr>
        <w:t>Publicidade</w:t>
      </w:r>
    </w:p>
    <w:p w14:paraId="1C90B1AC" w14:textId="77777777" w:rsidR="00DD7569" w:rsidRPr="00594869" w:rsidRDefault="00DD7569" w:rsidP="00EE3FD7">
      <w:pPr>
        <w:keepNext/>
        <w:jc w:val="both"/>
        <w:rPr>
          <w:rFonts w:ascii="Verdana" w:hAnsi="Verdana" w:cs="Arial"/>
          <w:sz w:val="20"/>
          <w:szCs w:val="20"/>
        </w:rPr>
      </w:pPr>
    </w:p>
    <w:p w14:paraId="75FCE0A8"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90" w:name="_DV_M213"/>
      <w:bookmarkEnd w:id="190"/>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014390AF" w14:textId="77777777" w:rsidR="00DD7569" w:rsidRPr="00594869" w:rsidRDefault="00DD7569" w:rsidP="001C5BD6">
      <w:pPr>
        <w:autoSpaceDE/>
        <w:autoSpaceDN/>
        <w:adjustRightInd/>
        <w:rPr>
          <w:rFonts w:ascii="Verdana" w:hAnsi="Verdana" w:cs="Arial"/>
          <w:b/>
          <w:sz w:val="20"/>
          <w:szCs w:val="20"/>
        </w:rPr>
      </w:pPr>
      <w:bookmarkStart w:id="191" w:name="_DV_M215"/>
      <w:bookmarkEnd w:id="191"/>
    </w:p>
    <w:p w14:paraId="1812429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lastRenderedPageBreak/>
        <w:t>Comprovação de Titularidade das Debêntures</w:t>
      </w:r>
    </w:p>
    <w:p w14:paraId="0F91A3D4" w14:textId="77777777" w:rsidR="00DD7569" w:rsidRPr="00594869" w:rsidRDefault="00DD7569" w:rsidP="0031735D">
      <w:pPr>
        <w:pStyle w:val="Corpodetexto3"/>
        <w:keepNext/>
        <w:rPr>
          <w:rFonts w:ascii="Verdana" w:hAnsi="Verdana" w:cs="Arial"/>
          <w:sz w:val="20"/>
          <w:szCs w:val="20"/>
        </w:rPr>
      </w:pPr>
    </w:p>
    <w:p w14:paraId="6146BC7D"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2" w:name="_DV_M216"/>
      <w:bookmarkEnd w:id="192"/>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Escriturador,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71BA0001" w14:textId="77777777" w:rsidR="00DD7569" w:rsidRPr="00594869" w:rsidRDefault="00DD7569" w:rsidP="001C5BD6">
      <w:pPr>
        <w:jc w:val="both"/>
        <w:rPr>
          <w:rFonts w:ascii="Verdana" w:hAnsi="Verdana" w:cs="Arial"/>
          <w:sz w:val="20"/>
          <w:szCs w:val="20"/>
        </w:rPr>
      </w:pPr>
    </w:p>
    <w:p w14:paraId="079F20C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7"/>
      <w:bookmarkEnd w:id="193"/>
      <w:r w:rsidRPr="00594869">
        <w:rPr>
          <w:rFonts w:ascii="Verdana" w:hAnsi="Verdana" w:cs="Arial"/>
          <w:b/>
          <w:smallCaps/>
          <w:sz w:val="20"/>
          <w:szCs w:val="20"/>
        </w:rPr>
        <w:t>Tratamento Tributário</w:t>
      </w:r>
    </w:p>
    <w:p w14:paraId="7EBA0474" w14:textId="77777777" w:rsidR="00DD7569" w:rsidRPr="00594869" w:rsidRDefault="00DD7569" w:rsidP="00EE3FD7">
      <w:pPr>
        <w:keepNext/>
        <w:tabs>
          <w:tab w:val="left" w:pos="720"/>
        </w:tabs>
        <w:jc w:val="both"/>
        <w:rPr>
          <w:rFonts w:ascii="Verdana" w:hAnsi="Verdana" w:cs="Arial"/>
          <w:b/>
          <w:sz w:val="20"/>
          <w:szCs w:val="20"/>
        </w:rPr>
      </w:pPr>
    </w:p>
    <w:p w14:paraId="4149C7E2"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8"/>
      <w:bookmarkEnd w:id="194"/>
      <w:r w:rsidRPr="00594869">
        <w:rPr>
          <w:rFonts w:ascii="Verdana" w:eastAsia="Arial Unicode MS" w:hAnsi="Verdana" w:cs="Arial"/>
          <w:sz w:val="20"/>
          <w:szCs w:val="20"/>
        </w:rPr>
        <w:t>As Debêntures gozam do tratamento tributário previsto nos artigos 1º e 2º da Lei 12.431.</w:t>
      </w:r>
      <w:bookmarkStart w:id="195" w:name="_Ref379570729"/>
    </w:p>
    <w:p w14:paraId="4685F8C0" w14:textId="77777777" w:rsidR="00DD7569" w:rsidRPr="00594869" w:rsidRDefault="00DD7569" w:rsidP="0031735D">
      <w:pPr>
        <w:pStyle w:val="PargrafodaLista"/>
        <w:ind w:left="0"/>
        <w:jc w:val="both"/>
        <w:rPr>
          <w:rFonts w:ascii="Verdana" w:hAnsi="Verdana" w:cs="Arial"/>
          <w:sz w:val="20"/>
          <w:szCs w:val="20"/>
        </w:rPr>
      </w:pPr>
    </w:p>
    <w:p w14:paraId="1CA4BAD0"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5"/>
    </w:p>
    <w:p w14:paraId="769F87F7" w14:textId="77777777" w:rsidR="00DD7569" w:rsidRPr="00594869" w:rsidRDefault="00DD7569" w:rsidP="0031735D">
      <w:pPr>
        <w:pStyle w:val="PargrafodaLista"/>
        <w:ind w:left="0"/>
        <w:jc w:val="both"/>
        <w:rPr>
          <w:rFonts w:ascii="Verdana" w:hAnsi="Verdana" w:cs="Arial"/>
          <w:sz w:val="20"/>
          <w:szCs w:val="20"/>
        </w:rPr>
      </w:pPr>
    </w:p>
    <w:p w14:paraId="612FF6BB"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Escriturador,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Liquidante e Escriturador e/ou pela Emissora.</w:t>
      </w:r>
      <w:bookmarkStart w:id="196" w:name="_Ref380141300"/>
      <w:bookmarkStart w:id="197" w:name="_Toc367387613"/>
    </w:p>
    <w:p w14:paraId="08194246" w14:textId="77777777" w:rsidR="00DD7569" w:rsidRPr="00594869" w:rsidRDefault="00DD7569" w:rsidP="0031735D">
      <w:pPr>
        <w:pStyle w:val="PargrafodaLista"/>
        <w:ind w:left="0"/>
        <w:jc w:val="both"/>
        <w:rPr>
          <w:rFonts w:ascii="Verdana" w:hAnsi="Verdana" w:cs="Arial"/>
          <w:sz w:val="20"/>
          <w:szCs w:val="20"/>
        </w:rPr>
      </w:pPr>
    </w:p>
    <w:p w14:paraId="4C101ED7"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196"/>
      <w:bookmarkEnd w:id="197"/>
    </w:p>
    <w:p w14:paraId="217C0CC7" w14:textId="77777777" w:rsidR="00DD7569" w:rsidRPr="00594869" w:rsidRDefault="00DD7569">
      <w:pPr>
        <w:pStyle w:val="PargrafodaLista"/>
        <w:ind w:left="0"/>
        <w:jc w:val="both"/>
        <w:rPr>
          <w:rFonts w:ascii="Verdana" w:hAnsi="Verdana" w:cs="Arial"/>
          <w:sz w:val="20"/>
          <w:szCs w:val="20"/>
        </w:rPr>
      </w:pPr>
    </w:p>
    <w:p w14:paraId="2F02ECA2" w14:textId="77777777"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4.2.1.4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1E3CE17D" w14:textId="77777777" w:rsidR="00DD7569" w:rsidRPr="00594869" w:rsidRDefault="00DD7569">
      <w:pPr>
        <w:pStyle w:val="PargrafodaLista"/>
        <w:ind w:left="0"/>
        <w:jc w:val="both"/>
        <w:rPr>
          <w:rFonts w:ascii="Verdana" w:hAnsi="Verdana" w:cs="Arial"/>
          <w:sz w:val="20"/>
          <w:szCs w:val="20"/>
        </w:rPr>
      </w:pPr>
      <w:bookmarkStart w:id="198" w:name="_Toc499990364"/>
    </w:p>
    <w:p w14:paraId="20A33BB3"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3135F9DA" w14:textId="77777777" w:rsidR="006515BC" w:rsidRPr="00D90629" w:rsidRDefault="006515BC" w:rsidP="00A901B7">
      <w:pPr>
        <w:pStyle w:val="PargrafodaLista"/>
        <w:rPr>
          <w:rFonts w:ascii="Verdana" w:eastAsia="Arial Unicode MS" w:hAnsi="Verdana" w:cs="Arial"/>
          <w:sz w:val="20"/>
          <w:szCs w:val="20"/>
        </w:rPr>
      </w:pPr>
    </w:p>
    <w:p w14:paraId="7EBEE008"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 xml:space="preserve">da </w:t>
      </w:r>
      <w:r w:rsidR="00611C90">
        <w:rPr>
          <w:rFonts w:ascii="Verdana" w:eastAsia="Arial Unicode MS" w:hAnsi="Verdana" w:cs="Arial"/>
          <w:sz w:val="20"/>
          <w:szCs w:val="20"/>
        </w:rPr>
        <w:lastRenderedPageBreak/>
        <w:t>totalidade das Debêntures em conformidade com os termos e condições previstos na Cláusula 4.10.1 acima.</w:t>
      </w:r>
    </w:p>
    <w:p w14:paraId="7BA589D0"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18A4FAF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22"/>
      <w:bookmarkStart w:id="200" w:name="_Ref370460269"/>
      <w:bookmarkEnd w:id="199"/>
      <w:r w:rsidRPr="00594869">
        <w:rPr>
          <w:rFonts w:ascii="Verdana" w:hAnsi="Verdana" w:cs="Arial"/>
          <w:b/>
          <w:smallCaps/>
          <w:sz w:val="20"/>
          <w:szCs w:val="20"/>
        </w:rPr>
        <w:t>Garantias Reais</w:t>
      </w:r>
      <w:bookmarkEnd w:id="200"/>
    </w:p>
    <w:p w14:paraId="0C3C4F5D" w14:textId="77777777" w:rsidR="00DD7569" w:rsidRPr="00594869" w:rsidRDefault="00DD7569" w:rsidP="00EE3FD7">
      <w:pPr>
        <w:keepNext/>
        <w:jc w:val="both"/>
        <w:rPr>
          <w:rFonts w:ascii="Verdana" w:eastAsia="Arial Unicode MS" w:hAnsi="Verdana" w:cs="Arial"/>
          <w:sz w:val="20"/>
          <w:szCs w:val="20"/>
        </w:rPr>
      </w:pPr>
    </w:p>
    <w:p w14:paraId="00BD6BC5"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1" w:name="_DV_M223"/>
      <w:bookmarkEnd w:id="20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7DDC14E4" w14:textId="77777777" w:rsidR="00DD7569" w:rsidRPr="00594869" w:rsidRDefault="00DD7569" w:rsidP="001C5BD6">
      <w:pPr>
        <w:jc w:val="both"/>
        <w:rPr>
          <w:rFonts w:ascii="Verdana" w:eastAsia="Arial Unicode MS" w:hAnsi="Verdana" w:cs="Arial"/>
          <w:sz w:val="20"/>
          <w:szCs w:val="20"/>
        </w:rPr>
      </w:pPr>
    </w:p>
    <w:p w14:paraId="7F1A7519" w14:textId="77777777"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2" w:name="_DV_M20"/>
      <w:bookmarkStart w:id="203" w:name="_DV_M21"/>
      <w:bookmarkStart w:id="204" w:name="_DV_M22"/>
      <w:bookmarkStart w:id="205" w:name="_DV_M23"/>
      <w:bookmarkEnd w:id="202"/>
      <w:bookmarkEnd w:id="203"/>
      <w:bookmarkEnd w:id="204"/>
      <w:bookmarkEnd w:id="20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à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350B38A5" w14:textId="77777777" w:rsidR="00DD7569" w:rsidRPr="00594869" w:rsidRDefault="00DD7569" w:rsidP="0031735D">
      <w:pPr>
        <w:pStyle w:val="PargrafodaLista"/>
        <w:ind w:left="0" w:hanging="142"/>
        <w:rPr>
          <w:rFonts w:ascii="Verdana" w:eastAsia="Arial Unicode MS" w:hAnsi="Verdana" w:cs="Arial"/>
          <w:sz w:val="20"/>
          <w:szCs w:val="20"/>
        </w:rPr>
      </w:pPr>
    </w:p>
    <w:p w14:paraId="0A88CF76"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3D8B9A37" w14:textId="77777777" w:rsidR="0073536C" w:rsidRDefault="0073536C" w:rsidP="001E468D">
      <w:pPr>
        <w:pStyle w:val="PargrafodaLista"/>
        <w:rPr>
          <w:rFonts w:ascii="Verdana" w:eastAsia="Arial Unicode MS" w:hAnsi="Verdana" w:cs="Arial"/>
          <w:sz w:val="20"/>
          <w:szCs w:val="20"/>
        </w:rPr>
      </w:pPr>
    </w:p>
    <w:p w14:paraId="2FA7FA3C"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celebrados entre a 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xml:space="preserve">, inclusive, porém não somente, contratos de energia de reserva celebrados com a Câmara de Comercialização </w:t>
      </w:r>
      <w:r w:rsidRPr="00F9174A">
        <w:rPr>
          <w:rFonts w:ascii="Verdana" w:hAnsi="Verdana" w:cs="Arial"/>
          <w:sz w:val="20"/>
          <w:szCs w:val="20"/>
        </w:rPr>
        <w:lastRenderedPageBreak/>
        <w:t>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5A37A9DC" w14:textId="77777777" w:rsidR="0073536C" w:rsidRPr="001E468D" w:rsidRDefault="0073536C" w:rsidP="001E468D">
      <w:pPr>
        <w:rPr>
          <w:rFonts w:eastAsia="Arial Unicode MS"/>
        </w:rPr>
      </w:pPr>
    </w:p>
    <w:p w14:paraId="247C4380"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4E365287" w14:textId="77777777" w:rsidR="0073536C" w:rsidRDefault="0073536C" w:rsidP="001E468D">
      <w:pPr>
        <w:pStyle w:val="PargrafodaLista"/>
        <w:rPr>
          <w:rFonts w:ascii="Verdana" w:hAnsi="Verdana" w:cs="Arial"/>
          <w:sz w:val="20"/>
          <w:szCs w:val="20"/>
        </w:rPr>
      </w:pPr>
    </w:p>
    <w:p w14:paraId="1508D465"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0EC8E7E2" w14:textId="77777777" w:rsidR="0073536C" w:rsidRDefault="0073536C" w:rsidP="001E468D">
      <w:pPr>
        <w:pStyle w:val="PargrafodaLista"/>
        <w:rPr>
          <w:rFonts w:ascii="Verdana" w:hAnsi="Verdana" w:cs="Arial"/>
          <w:sz w:val="20"/>
          <w:szCs w:val="20"/>
        </w:rPr>
      </w:pPr>
    </w:p>
    <w:p w14:paraId="4C747DA0"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2C0449A1" w14:textId="77777777" w:rsidR="0073536C" w:rsidRDefault="0073536C" w:rsidP="001E468D">
      <w:pPr>
        <w:pStyle w:val="PargrafodaLista"/>
        <w:rPr>
          <w:rFonts w:ascii="Verdana" w:hAnsi="Verdana" w:cs="Arial"/>
          <w:sz w:val="20"/>
          <w:szCs w:val="20"/>
        </w:rPr>
      </w:pPr>
    </w:p>
    <w:p w14:paraId="3B896B8C"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21EFAD55" w14:textId="77777777" w:rsidR="0073536C" w:rsidRDefault="0073536C" w:rsidP="001E468D">
      <w:pPr>
        <w:pStyle w:val="PargrafodaLista"/>
        <w:rPr>
          <w:rFonts w:ascii="Verdana" w:hAnsi="Verdana" w:cs="Arial"/>
          <w:sz w:val="20"/>
          <w:szCs w:val="20"/>
        </w:rPr>
      </w:pPr>
    </w:p>
    <w:p w14:paraId="02D956B2"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66DFA2B5" w14:textId="77777777" w:rsidR="0073536C" w:rsidRDefault="0073536C" w:rsidP="001E468D">
      <w:pPr>
        <w:pStyle w:val="PargrafodaLista"/>
        <w:rPr>
          <w:rFonts w:ascii="Verdana" w:hAnsi="Verdana" w:cs="Arial"/>
          <w:sz w:val="20"/>
          <w:szCs w:val="20"/>
        </w:rPr>
      </w:pPr>
    </w:p>
    <w:p w14:paraId="2C71F4DD" w14:textId="77777777" w:rsidR="00EE3CBC" w:rsidRPr="001E468D" w:rsidRDefault="00C75985" w:rsidP="0073536C">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listadas nos termos Contrato de Cessão Fiduciária</w:t>
      </w:r>
      <w:r w:rsidR="00B337E8" w:rsidRPr="00594869">
        <w:rPr>
          <w:rFonts w:ascii="Verdana" w:eastAsia="Arial Unicode MS" w:hAnsi="Verdana" w:cs="Arial"/>
          <w:bCs/>
          <w:sz w:val="20"/>
          <w:szCs w:val="20"/>
        </w:rPr>
        <w:t>, inclusive seguros-garantia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2ACB9D79" w14:textId="77777777" w:rsidR="00EE3CBC" w:rsidRDefault="00EE3CBC" w:rsidP="001E468D">
      <w:pPr>
        <w:pStyle w:val="PargrafodaLista"/>
        <w:rPr>
          <w:rFonts w:ascii="Verdana" w:hAnsi="Verdana" w:cs="Arial"/>
          <w:sz w:val="20"/>
          <w:szCs w:val="20"/>
        </w:rPr>
      </w:pPr>
    </w:p>
    <w:p w14:paraId="606506F8"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1EC93408" w14:textId="77777777" w:rsidR="00DD7569" w:rsidRPr="00594869" w:rsidRDefault="00DD7569" w:rsidP="0031735D">
      <w:pPr>
        <w:tabs>
          <w:tab w:val="left" w:pos="1276"/>
        </w:tabs>
        <w:jc w:val="both"/>
        <w:rPr>
          <w:rFonts w:ascii="Verdana" w:eastAsia="Arial Unicode MS" w:hAnsi="Verdana"/>
          <w:sz w:val="20"/>
          <w:szCs w:val="20"/>
        </w:rPr>
      </w:pPr>
      <w:bookmarkStart w:id="206" w:name="_DV_M224"/>
      <w:bookmarkStart w:id="207" w:name="_DV_M225"/>
      <w:bookmarkStart w:id="208" w:name="_DV_M226"/>
      <w:bookmarkStart w:id="209" w:name="_DV_M227"/>
      <w:bookmarkStart w:id="210" w:name="_DV_M228"/>
      <w:bookmarkStart w:id="211" w:name="_DV_M229"/>
      <w:bookmarkEnd w:id="206"/>
      <w:bookmarkEnd w:id="207"/>
      <w:bookmarkEnd w:id="208"/>
      <w:bookmarkEnd w:id="209"/>
      <w:bookmarkEnd w:id="210"/>
      <w:bookmarkEnd w:id="211"/>
    </w:p>
    <w:p w14:paraId="27DDEBE0"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12" w:name="_DV_M230"/>
      <w:bookmarkEnd w:id="212"/>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07AEC978"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5773B2F2"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0CA4CA27" w14:textId="77777777" w:rsidR="00DD7569" w:rsidRPr="00594869" w:rsidRDefault="00DD7569">
      <w:pPr>
        <w:pStyle w:val="PargrafodaLista"/>
        <w:ind w:left="0"/>
        <w:jc w:val="both"/>
        <w:rPr>
          <w:rFonts w:ascii="Verdana" w:eastAsia="Arial Unicode MS" w:hAnsi="Verdana" w:cs="Arial"/>
          <w:sz w:val="20"/>
          <w:szCs w:val="20"/>
        </w:rPr>
      </w:pPr>
    </w:p>
    <w:p w14:paraId="28EC04A6"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017B1CEA" w14:textId="77777777" w:rsidR="00DD7569" w:rsidRPr="00594869" w:rsidRDefault="00DD7569">
      <w:pPr>
        <w:pStyle w:val="PargrafodaLista"/>
        <w:ind w:left="0"/>
        <w:jc w:val="both"/>
        <w:rPr>
          <w:rFonts w:ascii="Verdana" w:eastAsia="Arial Unicode MS" w:hAnsi="Verdana" w:cs="Arial"/>
          <w:sz w:val="20"/>
          <w:szCs w:val="20"/>
        </w:rPr>
      </w:pPr>
    </w:p>
    <w:p w14:paraId="6B10F0DB" w14:textId="77777777"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lastRenderedPageBreak/>
        <w:t>Observado o disposto nesta Escritura de Emissão e nos Contratos de Garantia, o Agente Fiduciário</w:t>
      </w:r>
      <w:r w:rsidR="007B5BFE">
        <w:rPr>
          <w:rFonts w:ascii="Verdana" w:eastAsia="Arial Unicode MS" w:hAnsi="Verdana" w:cs="Arial"/>
          <w:sz w:val="20"/>
          <w:szCs w:val="20"/>
        </w:rPr>
        <w:t xml:space="preserve">, a critério dos </w:t>
      </w:r>
      <w:proofErr w:type="spellStart"/>
      <w:r w:rsidR="007B5BFE">
        <w:rPr>
          <w:rFonts w:ascii="Verdana" w:eastAsia="Arial Unicode MS" w:hAnsi="Verdana" w:cs="Arial"/>
          <w:sz w:val="20"/>
          <w:szCs w:val="20"/>
        </w:rPr>
        <w:t>Debenturitas</w:t>
      </w:r>
      <w:proofErr w:type="spellEnd"/>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03F4F614" w14:textId="77777777" w:rsidR="00DD7569" w:rsidRPr="00594869" w:rsidRDefault="00DD7569">
      <w:pPr>
        <w:pStyle w:val="PargrafodaLista"/>
        <w:ind w:left="0"/>
        <w:jc w:val="both"/>
        <w:rPr>
          <w:rFonts w:ascii="Verdana" w:eastAsia="Arial Unicode MS" w:hAnsi="Verdana" w:cs="Arial"/>
          <w:sz w:val="20"/>
          <w:szCs w:val="20"/>
        </w:rPr>
      </w:pPr>
    </w:p>
    <w:p w14:paraId="6791074C"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3" w:name="_DV_M325"/>
      <w:bookmarkStart w:id="214" w:name="_DV_M326"/>
      <w:bookmarkStart w:id="215" w:name="_DV_M333"/>
      <w:bookmarkEnd w:id="213"/>
      <w:bookmarkEnd w:id="214"/>
      <w:bookmarkEnd w:id="215"/>
    </w:p>
    <w:p w14:paraId="41D1EAFE" w14:textId="77777777" w:rsidR="00DD7569" w:rsidRPr="00594869" w:rsidRDefault="00DD7569">
      <w:pPr>
        <w:tabs>
          <w:tab w:val="left" w:pos="720"/>
        </w:tabs>
        <w:jc w:val="both"/>
        <w:rPr>
          <w:rFonts w:ascii="Verdana" w:hAnsi="Verdana" w:cs="Arial"/>
          <w:b/>
          <w:sz w:val="20"/>
          <w:szCs w:val="20"/>
        </w:rPr>
      </w:pPr>
    </w:p>
    <w:p w14:paraId="2D30D9D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462185C3" w14:textId="77777777" w:rsidR="00DD7569" w:rsidRPr="00594869" w:rsidRDefault="00DD7569" w:rsidP="0031735D">
      <w:pPr>
        <w:keepNext/>
        <w:jc w:val="both"/>
        <w:rPr>
          <w:rFonts w:ascii="Verdana" w:eastAsia="Arial Unicode MS" w:hAnsi="Verdana" w:cs="Arial"/>
          <w:sz w:val="20"/>
          <w:szCs w:val="20"/>
        </w:rPr>
      </w:pPr>
    </w:p>
    <w:p w14:paraId="0F156B5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43C30EB1" w14:textId="77777777" w:rsidR="00DD7569" w:rsidRPr="00594869" w:rsidRDefault="00DD7569" w:rsidP="00EE3FD7">
      <w:pPr>
        <w:pStyle w:val="PargrafodaLista"/>
        <w:ind w:left="0"/>
        <w:jc w:val="both"/>
        <w:rPr>
          <w:rFonts w:ascii="Verdana" w:eastAsia="Arial Unicode MS" w:hAnsi="Verdana" w:cs="Arial"/>
          <w:sz w:val="20"/>
          <w:szCs w:val="20"/>
        </w:rPr>
      </w:pPr>
    </w:p>
    <w:p w14:paraId="2D177757"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784A12AD"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4CBB8164"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505FAD9F"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019493D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3BF95CBA"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6867246F"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57EDABF6"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53EADCF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lastRenderedPageBreak/>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742B3549"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38A817A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p>
    <w:p w14:paraId="23A004F6"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4CEB1A0C"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72531F8A" w14:textId="77777777" w:rsidR="00DD7569" w:rsidRPr="00594869" w:rsidRDefault="00DD7569" w:rsidP="00EE3FD7">
      <w:pPr>
        <w:pStyle w:val="PargrafodaLista"/>
        <w:ind w:left="0"/>
        <w:jc w:val="both"/>
        <w:rPr>
          <w:rFonts w:ascii="Verdana" w:eastAsia="Arial Unicode MS" w:hAnsi="Verdana" w:cs="Arial"/>
          <w:sz w:val="20"/>
          <w:szCs w:val="20"/>
        </w:rPr>
      </w:pPr>
    </w:p>
    <w:p w14:paraId="79EDE18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35F1BD34" w14:textId="77777777" w:rsidR="00DD7569" w:rsidRPr="00594869" w:rsidRDefault="00DD7569" w:rsidP="00EE3FD7">
      <w:pPr>
        <w:pStyle w:val="PargrafodaLista"/>
        <w:ind w:left="0"/>
        <w:jc w:val="both"/>
        <w:rPr>
          <w:rFonts w:ascii="Verdana" w:eastAsia="Arial Unicode MS" w:hAnsi="Verdana" w:cs="Arial"/>
          <w:sz w:val="20"/>
          <w:szCs w:val="20"/>
        </w:rPr>
      </w:pPr>
    </w:p>
    <w:p w14:paraId="15F4408C"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565CE75E" w14:textId="77777777" w:rsidR="006D0A6A" w:rsidRPr="006D0A6A" w:rsidRDefault="006D0A6A" w:rsidP="006D0A6A">
      <w:pPr>
        <w:pStyle w:val="PargrafodaLista"/>
        <w:rPr>
          <w:rFonts w:ascii="Verdana" w:eastAsia="Arial Unicode MS" w:hAnsi="Verdana" w:cs="Arial"/>
          <w:sz w:val="20"/>
          <w:szCs w:val="20"/>
        </w:rPr>
      </w:pPr>
    </w:p>
    <w:p w14:paraId="4524D6F1"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3156B491"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6659F06C"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23693F98" w14:textId="77777777" w:rsidR="00DD7569" w:rsidRPr="00594869" w:rsidRDefault="00DD7569" w:rsidP="00DC2859">
      <w:pPr>
        <w:keepNext/>
        <w:keepLines/>
        <w:jc w:val="both"/>
        <w:rPr>
          <w:rFonts w:ascii="Verdana" w:eastAsia="Arial Unicode MS" w:hAnsi="Verdana" w:cs="Arial"/>
          <w:sz w:val="20"/>
          <w:szCs w:val="20"/>
        </w:rPr>
      </w:pPr>
    </w:p>
    <w:p w14:paraId="17B97453"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40B06048" w14:textId="77777777" w:rsidR="00881A6B" w:rsidRPr="00594869" w:rsidRDefault="00881A6B" w:rsidP="001C5BD6">
      <w:pPr>
        <w:pStyle w:val="BNDES"/>
        <w:spacing w:after="0"/>
        <w:rPr>
          <w:rFonts w:ascii="Verdana" w:hAnsi="Verdana" w:cs="Arial"/>
          <w:color w:val="000000"/>
          <w:sz w:val="20"/>
        </w:rPr>
      </w:pPr>
    </w:p>
    <w:p w14:paraId="496A729D"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13BBBD51"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245A7C75"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lastRenderedPageBreak/>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3E65588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1027D46" w14:textId="694C2200"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dos saldos mínimos da </w:t>
      </w:r>
      <w:r w:rsidR="00164C1B" w:rsidRPr="00A44AB7">
        <w:rPr>
          <w:rFonts w:ascii="Verdana" w:eastAsia="Arial Unicode MS" w:hAnsi="Verdana" w:cs="Arial"/>
          <w:sz w:val="20"/>
          <w:szCs w:val="20"/>
          <w:highlight w:val="yellow"/>
        </w:rPr>
        <w:t>[</w:t>
      </w:r>
      <w:r w:rsidRPr="00A44AB7">
        <w:rPr>
          <w:rFonts w:ascii="Verdana" w:eastAsia="Arial Unicode MS" w:hAnsi="Verdana"/>
          <w:sz w:val="20"/>
          <w:highlight w:val="yellow"/>
        </w:rPr>
        <w:t>Conta Reserva</w:t>
      </w:r>
      <w:r w:rsidR="00164C1B" w:rsidRPr="00A44AB7">
        <w:rPr>
          <w:rFonts w:ascii="Verdana" w:eastAsia="Arial Unicode MS" w:hAnsi="Verdana"/>
          <w:sz w:val="20"/>
          <w:highlight w:val="yellow"/>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commentRangeStart w:id="216"/>
      <w:r w:rsidRPr="00664F5A">
        <w:rPr>
          <w:rFonts w:ascii="Verdana" w:eastAsia="Arial Unicode MS" w:hAnsi="Verdana" w:cs="Arial"/>
          <w:sz w:val="20"/>
          <w:szCs w:val="20"/>
        </w:rPr>
        <w:t>;</w:t>
      </w:r>
      <w:r w:rsidR="00312F78">
        <w:rPr>
          <w:rFonts w:ascii="Verdana" w:eastAsia="Arial Unicode MS" w:hAnsi="Verdana" w:cs="Arial"/>
          <w:sz w:val="20"/>
          <w:szCs w:val="20"/>
        </w:rPr>
        <w:t>[</w:t>
      </w:r>
      <w:r w:rsidR="00046AAD" w:rsidRPr="00046AAD">
        <w:rPr>
          <w:rFonts w:ascii="Verdana" w:eastAsia="Arial Unicode MS" w:hAnsi="Verdana" w:cs="Arial"/>
          <w:sz w:val="20"/>
          <w:szCs w:val="20"/>
          <w:highlight w:val="lightGray"/>
        </w:rPr>
        <w:t xml:space="preserve">Nota </w:t>
      </w:r>
      <w:proofErr w:type="spellStart"/>
      <w:r w:rsidR="00F372B2" w:rsidRPr="00A753D3">
        <w:rPr>
          <w:rFonts w:ascii="Verdana" w:eastAsia="Arial Unicode MS" w:hAnsi="Verdana" w:cs="Arial"/>
          <w:sz w:val="20"/>
          <w:szCs w:val="20"/>
          <w:highlight w:val="lightGray"/>
        </w:rPr>
        <w:t>Cescon</w:t>
      </w:r>
      <w:proofErr w:type="spellEnd"/>
      <w:r w:rsidR="000C7FA6">
        <w:rPr>
          <w:rFonts w:ascii="Verdana" w:eastAsia="Arial Unicode MS" w:hAnsi="Verdana" w:cs="Arial"/>
          <w:sz w:val="20"/>
          <w:szCs w:val="20"/>
          <w:highlight w:val="lightGray"/>
        </w:rPr>
        <w:t xml:space="preserve"> </w:t>
      </w:r>
      <w:proofErr w:type="spellStart"/>
      <w:r w:rsidR="000C7FA6">
        <w:rPr>
          <w:rFonts w:ascii="Verdana" w:eastAsia="Arial Unicode MS" w:hAnsi="Verdana" w:cs="Arial"/>
          <w:sz w:val="20"/>
          <w:szCs w:val="20"/>
          <w:highlight w:val="lightGray"/>
        </w:rPr>
        <w:t>Barrieu</w:t>
      </w:r>
      <w:proofErr w:type="spellEnd"/>
      <w:r w:rsidR="00B5494A">
        <w:rPr>
          <w:rFonts w:ascii="Verdana" w:eastAsia="Arial Unicode MS" w:hAnsi="Verdana" w:cs="Arial"/>
          <w:sz w:val="20"/>
          <w:szCs w:val="20"/>
          <w:highlight w:val="lightGray"/>
        </w:rPr>
        <w:t>:</w:t>
      </w:r>
      <w:r w:rsidR="00046AAD">
        <w:rPr>
          <w:rFonts w:ascii="Verdana" w:eastAsia="Arial Unicode MS" w:hAnsi="Verdana" w:cs="Arial"/>
          <w:sz w:val="20"/>
          <w:szCs w:val="20"/>
          <w:highlight w:val="lightGray"/>
        </w:rPr>
        <w:t xml:space="preserve"> </w:t>
      </w:r>
      <w:r w:rsidR="00312F78" w:rsidRPr="00A753D3">
        <w:rPr>
          <w:rFonts w:ascii="Verdana" w:eastAsia="Arial Unicode MS" w:hAnsi="Verdana" w:cs="Arial"/>
          <w:sz w:val="20"/>
          <w:szCs w:val="20"/>
          <w:highlight w:val="lightGray"/>
        </w:rPr>
        <w:t xml:space="preserve">OT </w:t>
      </w:r>
      <w:r w:rsidR="00B5494A">
        <w:rPr>
          <w:rFonts w:ascii="Verdana" w:eastAsia="Arial Unicode MS" w:hAnsi="Verdana" w:cs="Arial"/>
          <w:sz w:val="20"/>
          <w:szCs w:val="20"/>
          <w:highlight w:val="lightGray"/>
        </w:rPr>
        <w:t>favor confirmar a exequibilidade.</w:t>
      </w:r>
      <w:r w:rsidR="00312F78">
        <w:rPr>
          <w:rFonts w:ascii="Verdana" w:eastAsia="Arial Unicode MS" w:hAnsi="Verdana" w:cs="Arial"/>
          <w:sz w:val="20"/>
          <w:szCs w:val="20"/>
        </w:rPr>
        <w:t>]</w:t>
      </w:r>
      <w:commentRangeEnd w:id="216"/>
      <w:r w:rsidR="00CE128F">
        <w:rPr>
          <w:rStyle w:val="Refdecomentrio"/>
          <w:rFonts w:ascii="Times New Roman" w:hAnsi="Times New Roman"/>
          <w:szCs w:val="20"/>
        </w:rPr>
        <w:commentReference w:id="216"/>
      </w:r>
    </w:p>
    <w:p w14:paraId="678CC9C8"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F25F851"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0EB3FC2B" w14:textId="77777777" w:rsidR="00CC4824" w:rsidRPr="001E468D" w:rsidRDefault="00CC4824" w:rsidP="001E468D">
      <w:pPr>
        <w:pStyle w:val="PargrafodaLista"/>
        <w:rPr>
          <w:rFonts w:ascii="Verdana" w:eastAsia="Arial Unicode MS" w:hAnsi="Verdana" w:cs="Arial"/>
          <w:sz w:val="20"/>
          <w:szCs w:val="20"/>
        </w:rPr>
      </w:pPr>
    </w:p>
    <w:p w14:paraId="29DDAEB3"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3883E1E5"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367DD201"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r w:rsidR="0083734C" w:rsidRPr="00594869">
        <w:rPr>
          <w:rFonts w:ascii="Verdana" w:eastAsia="Arial Unicode MS" w:hAnsi="Verdana" w:cs="Arial"/>
          <w:sz w:val="20"/>
          <w:szCs w:val="20"/>
        </w:rPr>
        <w:t>;</w:t>
      </w:r>
      <w:r w:rsidR="00954BAB">
        <w:rPr>
          <w:rFonts w:ascii="Verdana" w:eastAsia="Arial Unicode MS" w:hAnsi="Verdana" w:cs="Arial"/>
          <w:sz w:val="20"/>
          <w:szCs w:val="20"/>
        </w:rPr>
        <w:t xml:space="preserve"> </w:t>
      </w:r>
      <w:r w:rsidR="000167F6" w:rsidRPr="00A753D3">
        <w:rPr>
          <w:rFonts w:ascii="Verdana" w:eastAsia="Arial Unicode MS" w:hAnsi="Verdana"/>
          <w:sz w:val="20"/>
        </w:rPr>
        <w:t>[</w:t>
      </w:r>
      <w:r w:rsidR="000167F6" w:rsidRPr="00A44AB7">
        <w:rPr>
          <w:rFonts w:ascii="Verdana" w:eastAsia="Arial Unicode MS" w:hAnsi="Verdana"/>
          <w:b/>
          <w:sz w:val="20"/>
          <w:highlight w:val="lightGray"/>
        </w:rPr>
        <w:t>NOTA</w:t>
      </w:r>
      <w:r w:rsidR="000167F6" w:rsidRPr="00A44AB7">
        <w:rPr>
          <w:rFonts w:ascii="Verdana" w:eastAsia="Arial Unicode MS" w:hAnsi="Verdana" w:cs="Arial"/>
          <w:b/>
          <w:sz w:val="20"/>
          <w:szCs w:val="20"/>
          <w:highlight w:val="lightGray"/>
        </w:rPr>
        <w:t xml:space="preserve"> OT: </w:t>
      </w:r>
      <w:r w:rsidR="000167F6" w:rsidRPr="00A44AB7">
        <w:rPr>
          <w:rFonts w:ascii="Verdana" w:eastAsia="Arial Unicode MS" w:hAnsi="Verdana" w:cs="Arial"/>
          <w:sz w:val="20"/>
          <w:szCs w:val="20"/>
          <w:highlight w:val="lightGray"/>
        </w:rPr>
        <w:t xml:space="preserve">Tais apólices serão endossadas em favor dos </w:t>
      </w:r>
      <w:proofErr w:type="spellStart"/>
      <w:r w:rsidR="000167F6" w:rsidRPr="00A44AB7">
        <w:rPr>
          <w:rFonts w:ascii="Verdana" w:eastAsia="Arial Unicode MS" w:hAnsi="Verdana" w:cs="Arial"/>
          <w:sz w:val="20"/>
          <w:szCs w:val="20"/>
          <w:highlight w:val="lightGray"/>
        </w:rPr>
        <w:t>Debenturitas</w:t>
      </w:r>
      <w:proofErr w:type="spellEnd"/>
      <w:r w:rsidR="000167F6" w:rsidRPr="00A44AB7">
        <w:rPr>
          <w:rFonts w:ascii="Verdana" w:eastAsia="Arial Unicode MS" w:hAnsi="Verdana" w:cs="Arial"/>
          <w:sz w:val="20"/>
          <w:szCs w:val="20"/>
          <w:highlight w:val="lightGray"/>
        </w:rPr>
        <w:t>?]</w:t>
      </w:r>
      <w:r w:rsidR="00774FD8" w:rsidRPr="00A44AB7">
        <w:rPr>
          <w:rFonts w:ascii="Verdana" w:eastAsia="Arial Unicode MS" w:hAnsi="Verdana" w:cs="Arial"/>
          <w:sz w:val="20"/>
          <w:szCs w:val="20"/>
          <w:highlight w:val="lightGray"/>
        </w:rPr>
        <w:t xml:space="preserve"> [</w:t>
      </w:r>
      <w:r w:rsidR="00774FD8" w:rsidRPr="00A44AB7">
        <w:rPr>
          <w:rFonts w:ascii="Verdana" w:eastAsia="Arial Unicode MS" w:hAnsi="Verdana" w:cs="Arial"/>
          <w:b/>
          <w:sz w:val="20"/>
          <w:szCs w:val="20"/>
          <w:highlight w:val="lightGray"/>
        </w:rPr>
        <w:t>NOTA SAN</w:t>
      </w:r>
      <w:r w:rsidR="00774FD8" w:rsidRPr="00A44AB7">
        <w:rPr>
          <w:rFonts w:ascii="Verdana" w:eastAsia="Arial Unicode MS" w:hAnsi="Verdana" w:cs="Arial"/>
          <w:sz w:val="20"/>
          <w:szCs w:val="20"/>
          <w:highlight w:val="lightGray"/>
        </w:rPr>
        <w:t>: Sim, os direitos creditórios dos seguros fazem parte do pacote de garantias.]</w:t>
      </w:r>
    </w:p>
    <w:p w14:paraId="13EE329A"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3418074D" w14:textId="4DDCFE56"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proofErr w:type="spellStart"/>
      <w:r w:rsidR="0082043B" w:rsidRPr="00C15405">
        <w:rPr>
          <w:rFonts w:ascii="Verdana" w:eastAsia="Arial Unicode MS" w:hAnsi="Verdana" w:cs="Arial"/>
          <w:iCs/>
          <w:sz w:val="20"/>
          <w:szCs w:val="20"/>
        </w:rPr>
        <w:t>parecer</w:t>
      </w:r>
      <w:proofErr w:type="spellEnd"/>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para os 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14:paraId="6DC29EBE" w14:textId="77777777" w:rsidR="004A3F5F" w:rsidRPr="00594869" w:rsidRDefault="004A3F5F" w:rsidP="00A753D3">
      <w:pPr>
        <w:pStyle w:val="PargrafodaLista"/>
        <w:ind w:left="709" w:hanging="709"/>
        <w:jc w:val="both"/>
        <w:rPr>
          <w:rFonts w:ascii="Verdana" w:eastAsia="Arial Unicode MS" w:hAnsi="Verdana" w:cs="Arial"/>
          <w:iCs/>
          <w:sz w:val="20"/>
          <w:szCs w:val="20"/>
        </w:rPr>
      </w:pPr>
    </w:p>
    <w:p w14:paraId="5E50CDEA"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5CF8839D"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44DE16AB"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171888E6"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23488CD0" w14:textId="77777777"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apresentação de declaração 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lastRenderedPageBreak/>
        <w:t>adimplência da Emissora em relação às suas obrigações contratuais decorrentes da presente Escritura de Emissão e instrumentos das Garantias;</w:t>
      </w:r>
    </w:p>
    <w:p w14:paraId="314ED650" w14:textId="77777777" w:rsidR="00B35EAB" w:rsidRPr="00D90629" w:rsidRDefault="00B35EAB" w:rsidP="00EE3FD7">
      <w:pPr>
        <w:pStyle w:val="PargrafodaLista"/>
        <w:rPr>
          <w:rFonts w:ascii="Verdana" w:eastAsia="Arial Unicode MS" w:hAnsi="Verdana"/>
          <w:sz w:val="20"/>
          <w:szCs w:val="20"/>
        </w:rPr>
      </w:pPr>
    </w:p>
    <w:p w14:paraId="3880913B" w14:textId="1645ABBE"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14:paraId="375059ED" w14:textId="77777777" w:rsidR="004A3F5F" w:rsidRPr="00D90629" w:rsidRDefault="004A3F5F" w:rsidP="00A901B7">
      <w:pPr>
        <w:pStyle w:val="PargrafodaLista"/>
        <w:rPr>
          <w:rFonts w:ascii="Verdana" w:eastAsia="Arial Unicode MS" w:hAnsi="Verdana" w:cs="Arial"/>
          <w:iCs/>
          <w:sz w:val="20"/>
          <w:szCs w:val="20"/>
        </w:rPr>
      </w:pPr>
    </w:p>
    <w:p w14:paraId="2096BC9B" w14:textId="77777777"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14:paraId="51CE422D" w14:textId="77777777" w:rsidR="00EE2768" w:rsidRPr="00594869" w:rsidRDefault="00EE2768">
      <w:pPr>
        <w:pStyle w:val="PargrafodaLista"/>
        <w:ind w:left="0"/>
        <w:rPr>
          <w:rFonts w:ascii="Verdana" w:hAnsi="Verdana" w:cs="Arial"/>
          <w:color w:val="000000"/>
          <w:sz w:val="20"/>
          <w:szCs w:val="20"/>
        </w:rPr>
      </w:pPr>
    </w:p>
    <w:p w14:paraId="70CD9734" w14:textId="77777777" w:rsidR="000753E5" w:rsidRPr="00594869" w:rsidRDefault="000753E5">
      <w:pPr>
        <w:pStyle w:val="PargrafodaLista"/>
        <w:ind w:left="0"/>
        <w:rPr>
          <w:rFonts w:ascii="Verdana" w:hAnsi="Verdana" w:cs="Arial"/>
          <w:color w:val="000000"/>
          <w:sz w:val="20"/>
          <w:szCs w:val="20"/>
        </w:rPr>
      </w:pPr>
    </w:p>
    <w:p w14:paraId="1A2EA472" w14:textId="77777777" w:rsidR="00DD7569" w:rsidRPr="00594869" w:rsidRDefault="00DD7569" w:rsidP="00DC2859">
      <w:pPr>
        <w:pStyle w:val="Ttulo1"/>
      </w:pPr>
      <w:bookmarkStart w:id="218" w:name="_DV_M232"/>
      <w:bookmarkStart w:id="219" w:name="_DV_M233"/>
      <w:bookmarkStart w:id="220" w:name="_DV_M234"/>
      <w:bookmarkStart w:id="221" w:name="_DV_M236"/>
      <w:bookmarkStart w:id="222" w:name="_DV_M237"/>
      <w:bookmarkStart w:id="223" w:name="_DV_M238"/>
      <w:bookmarkStart w:id="224" w:name="_DV_M239"/>
      <w:bookmarkStart w:id="225" w:name="_DV_M240"/>
      <w:bookmarkStart w:id="226" w:name="_DV_M241"/>
      <w:bookmarkStart w:id="227" w:name="_DV_M242"/>
      <w:bookmarkStart w:id="228" w:name="_DV_M243"/>
      <w:bookmarkStart w:id="229" w:name="_DV_M244"/>
      <w:bookmarkStart w:id="230" w:name="_Toc499990365"/>
      <w:bookmarkStart w:id="231" w:name="_Toc280370540"/>
      <w:bookmarkStart w:id="232" w:name="_Toc349040596"/>
      <w:bookmarkStart w:id="233" w:name="_Toc351469181"/>
      <w:bookmarkStart w:id="234" w:name="_Toc352767483"/>
      <w:bookmarkStart w:id="235" w:name="_Toc355626570"/>
      <w:bookmarkEnd w:id="198"/>
      <w:bookmarkEnd w:id="218"/>
      <w:bookmarkEnd w:id="219"/>
      <w:bookmarkEnd w:id="220"/>
      <w:bookmarkEnd w:id="221"/>
      <w:bookmarkEnd w:id="222"/>
      <w:bookmarkEnd w:id="223"/>
      <w:bookmarkEnd w:id="224"/>
      <w:bookmarkEnd w:id="225"/>
      <w:bookmarkEnd w:id="226"/>
      <w:bookmarkEnd w:id="227"/>
      <w:bookmarkEnd w:id="228"/>
      <w:bookmarkEnd w:id="229"/>
      <w:r w:rsidRPr="00594869">
        <w:t>CLÁUSULA V</w:t>
      </w:r>
      <w:r w:rsidRPr="00594869">
        <w:br/>
        <w:t>VENCIMENTO ANTECIPADO</w:t>
      </w:r>
      <w:bookmarkEnd w:id="230"/>
      <w:bookmarkEnd w:id="231"/>
      <w:bookmarkEnd w:id="232"/>
      <w:bookmarkEnd w:id="233"/>
      <w:bookmarkEnd w:id="234"/>
      <w:bookmarkEnd w:id="235"/>
    </w:p>
    <w:p w14:paraId="0A677B50" w14:textId="77777777" w:rsidR="003B2E66" w:rsidRPr="00594869" w:rsidRDefault="003B2E66" w:rsidP="00DC2859">
      <w:pPr>
        <w:keepNext/>
        <w:rPr>
          <w:rFonts w:ascii="Verdana" w:eastAsia="Arial Unicode MS" w:hAnsi="Verdana" w:cs="Arial"/>
          <w:sz w:val="20"/>
          <w:szCs w:val="20"/>
        </w:rPr>
      </w:pPr>
    </w:p>
    <w:p w14:paraId="3EF273FE"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36" w:name="_DV_M245"/>
      <w:bookmarkEnd w:id="236"/>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37" w:name="_DV_M246"/>
      <w:bookmarkEnd w:id="237"/>
      <w:r w:rsidR="00B046AF" w:rsidRPr="00594869">
        <w:rPr>
          <w:rStyle w:val="DeltaViewInsertion"/>
          <w:rFonts w:ascii="Verdana" w:eastAsia="Arial Unicode MS" w:hAnsi="Verdana" w:cs="Arial"/>
          <w:color w:val="auto"/>
          <w:sz w:val="20"/>
          <w:szCs w:val="20"/>
          <w:u w:val="none"/>
        </w:rPr>
        <w:t>valor previsto na Cláusula 5.7 abaixo</w:t>
      </w:r>
      <w:bookmarkStart w:id="238"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39" w:name="_DV_M248"/>
      <w:bookmarkEnd w:id="238"/>
      <w:bookmarkEnd w:id="239"/>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7658BF7F"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45B75E60"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40"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40"/>
    </w:p>
    <w:p w14:paraId="26AC70CD" w14:textId="77777777" w:rsidR="00DD7569" w:rsidRPr="00594869" w:rsidRDefault="00DD7569" w:rsidP="0031735D">
      <w:pPr>
        <w:tabs>
          <w:tab w:val="left" w:pos="4962"/>
        </w:tabs>
        <w:jc w:val="both"/>
        <w:rPr>
          <w:rFonts w:ascii="Verdana" w:eastAsia="Arial Unicode MS" w:hAnsi="Verdana" w:cs="Arial"/>
          <w:sz w:val="20"/>
          <w:szCs w:val="20"/>
        </w:rPr>
      </w:pPr>
    </w:p>
    <w:p w14:paraId="40703FD7"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41"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41"/>
    </w:p>
    <w:p w14:paraId="2D4DED01"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218A074C"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746B079" w14:textId="77777777" w:rsidR="00DD7569" w:rsidRPr="00594869" w:rsidRDefault="00DD7569">
      <w:pPr>
        <w:tabs>
          <w:tab w:val="num" w:pos="709"/>
          <w:tab w:val="left" w:pos="4962"/>
        </w:tabs>
        <w:jc w:val="both"/>
        <w:rPr>
          <w:rFonts w:ascii="Verdana" w:eastAsia="Arial Unicode MS" w:hAnsi="Verdana" w:cs="Arial"/>
          <w:sz w:val="20"/>
          <w:szCs w:val="20"/>
        </w:rPr>
      </w:pPr>
    </w:p>
    <w:p w14:paraId="7DECDED4" w14:textId="77777777" w:rsidR="00E91546"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renovação, não obtenção, cancelamento, revogação, intervenção, suspensão ou extinção</w:t>
      </w:r>
      <w:r w:rsidR="009941B7"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007D27D3">
        <w:rPr>
          <w:rFonts w:ascii="Verdana" w:eastAsia="Arial Unicode MS" w:hAnsi="Verdana" w:cs="Arial"/>
          <w:sz w:val="20"/>
          <w:szCs w:val="20"/>
        </w:rPr>
        <w:t xml:space="preserve">em qualquer caso </w:t>
      </w:r>
      <w:r w:rsidR="009941B7" w:rsidRPr="00EE3FD7">
        <w:rPr>
          <w:rFonts w:ascii="Verdana" w:eastAsia="Arial Unicode MS" w:hAnsi="Verdana" w:cs="Arial"/>
          <w:sz w:val="20"/>
          <w:szCs w:val="20"/>
        </w:rPr>
        <w:t xml:space="preserve">por prazo superior a </w:t>
      </w:r>
      <w:r w:rsidR="003B2E66" w:rsidRPr="00D90629">
        <w:rPr>
          <w:rFonts w:ascii="Verdana" w:eastAsia="Arial Unicode MS" w:hAnsi="Verdana" w:cs="Arial"/>
          <w:sz w:val="20"/>
          <w:szCs w:val="20"/>
        </w:rPr>
        <w:t>3</w:t>
      </w:r>
      <w:r w:rsidR="009941B7" w:rsidRPr="00D90629">
        <w:rPr>
          <w:rFonts w:ascii="Verdana" w:eastAsia="Arial Unicode MS" w:hAnsi="Verdana" w:cs="Arial"/>
          <w:sz w:val="20"/>
          <w:szCs w:val="20"/>
        </w:rPr>
        <w:t>0 (</w:t>
      </w:r>
      <w:r w:rsidR="003B2E66" w:rsidRPr="00D90629">
        <w:rPr>
          <w:rFonts w:ascii="Verdana" w:eastAsia="Arial Unicode MS" w:hAnsi="Verdana" w:cs="Arial"/>
          <w:sz w:val="20"/>
          <w:szCs w:val="20"/>
        </w:rPr>
        <w:t>trinta</w:t>
      </w:r>
      <w:r w:rsidR="009941B7" w:rsidRPr="00D90629">
        <w:rPr>
          <w:rFonts w:ascii="Verdana" w:eastAsia="Arial Unicode MS" w:hAnsi="Verdana" w:cs="Arial"/>
          <w:sz w:val="20"/>
          <w:szCs w:val="20"/>
        </w:rPr>
        <w:t>) dias</w:t>
      </w:r>
      <w:r w:rsidR="009941B7" w:rsidRPr="00A60231">
        <w:rPr>
          <w:rFonts w:ascii="Verdana" w:eastAsia="Arial Unicode MS" w:hAnsi="Verdana" w:cs="Arial"/>
          <w:sz w:val="20"/>
          <w:szCs w:val="20"/>
        </w:rPr>
        <w:t xml:space="preserve">, </w:t>
      </w:r>
      <w:r w:rsidRPr="00A60231">
        <w:rPr>
          <w:rFonts w:ascii="Verdana" w:eastAsia="Arial Unicode MS" w:hAnsi="Verdana" w:cs="Arial"/>
          <w:sz w:val="20"/>
          <w:szCs w:val="20"/>
        </w:rPr>
        <w:t xml:space="preserve">de </w:t>
      </w:r>
      <w:r w:rsidR="00602742">
        <w:rPr>
          <w:rFonts w:ascii="Verdana" w:eastAsia="Arial Unicode MS" w:hAnsi="Verdana" w:cs="Arial"/>
          <w:sz w:val="20"/>
          <w:szCs w:val="20"/>
        </w:rPr>
        <w:t>autorizações</w:t>
      </w:r>
      <w:r w:rsidRPr="00A60231">
        <w:rPr>
          <w:rFonts w:ascii="Verdana" w:eastAsia="Arial Unicode MS" w:hAnsi="Verdana" w:cs="Arial"/>
          <w:sz w:val="20"/>
          <w:szCs w:val="20"/>
        </w:rPr>
        <w:t xml:space="preserve">, inclusive as concedidas pelo MME e pela ANEEL, </w:t>
      </w:r>
      <w:r w:rsidR="00295872" w:rsidRPr="00A60231">
        <w:rPr>
          <w:rFonts w:ascii="Verdana" w:eastAsia="Arial Unicode MS" w:hAnsi="Verdana" w:cs="Arial"/>
          <w:sz w:val="20"/>
          <w:szCs w:val="20"/>
        </w:rPr>
        <w:t xml:space="preserve">conforme aplicável, </w:t>
      </w:r>
      <w:r w:rsidRPr="00A60231">
        <w:rPr>
          <w:rFonts w:ascii="Verdana" w:eastAsia="Arial Unicode MS" w:hAnsi="Verdana" w:cs="Arial"/>
          <w:sz w:val="20"/>
          <w:szCs w:val="20"/>
        </w:rPr>
        <w:t>necessárias para a construção, operação e manutenção do Projeto (observado o respectivo estágio do Projeto)</w:t>
      </w:r>
      <w:r w:rsidR="00E91546">
        <w:rPr>
          <w:rFonts w:ascii="Verdana" w:eastAsia="Arial Unicode MS" w:hAnsi="Verdana" w:cs="Arial"/>
          <w:sz w:val="20"/>
          <w:szCs w:val="20"/>
        </w:rPr>
        <w:t>;</w:t>
      </w:r>
    </w:p>
    <w:p w14:paraId="032D7929" w14:textId="77777777" w:rsidR="00FE60BE" w:rsidRDefault="00FE60BE" w:rsidP="00D6287C">
      <w:pPr>
        <w:pStyle w:val="PargrafodaLista"/>
        <w:rPr>
          <w:rFonts w:ascii="Verdana" w:eastAsia="Arial Unicode MS" w:hAnsi="Verdana" w:cs="Arial"/>
          <w:sz w:val="20"/>
          <w:szCs w:val="20"/>
        </w:rPr>
      </w:pPr>
    </w:p>
    <w:p w14:paraId="028DBD0A" w14:textId="77777777"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inclusive as concedidas pelo MME e pela ANEEL,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w:t>
      </w:r>
      <w:r w:rsidRPr="00A60231">
        <w:rPr>
          <w:rFonts w:ascii="Verdana" w:eastAsia="Arial Unicode MS" w:hAnsi="Verdana" w:cs="Arial"/>
          <w:sz w:val="20"/>
          <w:szCs w:val="20"/>
        </w:rPr>
        <w:lastRenderedPageBreak/>
        <w:t>(observado o respectivo estágio do Projeto)</w:t>
      </w:r>
      <w:r>
        <w:rPr>
          <w:rFonts w:ascii="Verdana" w:eastAsia="Arial Unicode MS" w:hAnsi="Verdana" w:cs="Arial"/>
          <w:sz w:val="20"/>
          <w:szCs w:val="20"/>
        </w:rPr>
        <w:t>, exceto se estiver em processo obtenção e/ou de renovação de tais documentos nos prazos;</w:t>
      </w:r>
    </w:p>
    <w:p w14:paraId="1299E362" w14:textId="77777777" w:rsidR="00E91546" w:rsidRDefault="00E91546" w:rsidP="00D90629">
      <w:pPr>
        <w:pStyle w:val="PargrafodaLista"/>
        <w:rPr>
          <w:rFonts w:ascii="Verdana" w:eastAsia="Arial Unicode MS" w:hAnsi="Verdana" w:cs="Arial"/>
          <w:sz w:val="20"/>
          <w:szCs w:val="20"/>
        </w:rPr>
      </w:pPr>
    </w:p>
    <w:p w14:paraId="34B4DA4C" w14:textId="77777777"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CCEALs</w:t>
      </w:r>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14:paraId="19277491" w14:textId="77777777" w:rsidR="00DD7569" w:rsidRPr="00594869" w:rsidRDefault="00DD7569">
      <w:pPr>
        <w:pStyle w:val="CorpodetextobtBT"/>
        <w:rPr>
          <w:rFonts w:ascii="Verdana" w:eastAsia="Arial Unicode MS" w:hAnsi="Verdana"/>
          <w:sz w:val="20"/>
        </w:rPr>
      </w:pPr>
    </w:p>
    <w:p w14:paraId="19AF8F9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7F24F83C" w14:textId="77777777" w:rsidR="00DD7569" w:rsidRPr="00594869" w:rsidRDefault="00DD7569">
      <w:pPr>
        <w:pStyle w:val="PargrafodaLista"/>
        <w:ind w:left="0"/>
        <w:rPr>
          <w:rFonts w:ascii="Verdana" w:eastAsia="Arial Unicode MS" w:hAnsi="Verdana" w:cs="Arial"/>
          <w:sz w:val="20"/>
          <w:szCs w:val="20"/>
        </w:rPr>
      </w:pPr>
    </w:p>
    <w:p w14:paraId="4854083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sendo certo que a declaração de vencimento antecipado com base no estipulado nesta alínea não ocorrerá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 xml:space="preserve">imposta, observado o devido processo legal; </w:t>
      </w:r>
    </w:p>
    <w:p w14:paraId="5ACBE78B" w14:textId="77777777" w:rsidR="00DD7569" w:rsidRPr="00594869" w:rsidRDefault="00DD7569">
      <w:pPr>
        <w:pStyle w:val="PargrafodaLista"/>
        <w:ind w:left="0"/>
        <w:rPr>
          <w:rFonts w:ascii="Verdana" w:eastAsia="Arial Unicode MS" w:hAnsi="Verdana" w:cs="Arial"/>
          <w:sz w:val="20"/>
          <w:szCs w:val="20"/>
        </w:rPr>
      </w:pPr>
    </w:p>
    <w:p w14:paraId="5B7E96DC"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226E6E2F" w14:textId="77777777" w:rsidR="00C82182" w:rsidRPr="00594869" w:rsidRDefault="00C82182">
      <w:pPr>
        <w:pStyle w:val="PargrafodaLista"/>
        <w:ind w:left="0"/>
        <w:rPr>
          <w:rFonts w:ascii="Verdana" w:eastAsia="Arial Unicode MS" w:hAnsi="Verdana" w:cs="Arial"/>
          <w:sz w:val="20"/>
          <w:szCs w:val="20"/>
        </w:rPr>
      </w:pPr>
    </w:p>
    <w:p w14:paraId="0185C902" w14:textId="77777777" w:rsidR="001942DD" w:rsidRPr="00A60231" w:rsidRDefault="00223879" w:rsidP="00A901B7">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pela Valor Holding S.A. (“</w:t>
      </w:r>
      <w:r w:rsidR="00FE1948" w:rsidRPr="00961C20">
        <w:rPr>
          <w:rFonts w:ascii="Verdana" w:eastAsia="Arial Unicode MS" w:hAnsi="Verdana" w:cs="Tahoma"/>
          <w:sz w:val="20"/>
          <w:szCs w:val="20"/>
          <w:u w:val="single"/>
        </w:rPr>
        <w:t>Valor</w:t>
      </w:r>
      <w:r w:rsidR="00FE1948" w:rsidRPr="00FE1948">
        <w:rPr>
          <w:rFonts w:ascii="Verdana" w:eastAsia="Arial Unicode MS" w:hAnsi="Verdana" w:cs="Tahoma"/>
          <w:sz w:val="20"/>
          <w:szCs w:val="20"/>
        </w:rPr>
        <w:t>”) ou pela Tibagi Participações e Investimentos S.A. (“</w:t>
      </w:r>
      <w:r w:rsidR="00FE1948" w:rsidRPr="00961C20">
        <w:rPr>
          <w:rFonts w:ascii="Verdana" w:eastAsia="Arial Unicode MS" w:hAnsi="Verdana" w:cs="Tahoma"/>
          <w:sz w:val="20"/>
          <w:szCs w:val="20"/>
          <w:u w:val="single"/>
        </w:rPr>
        <w:t>Tibagi Participações</w:t>
      </w:r>
      <w:r w:rsidR="00FE1948" w:rsidRPr="00FE1948">
        <w:rPr>
          <w:rFonts w:ascii="Verdana" w:eastAsia="Arial Unicode MS" w:hAnsi="Verdana" w:cs="Tahoma"/>
          <w:sz w:val="20"/>
          <w:szCs w:val="20"/>
        </w:rPr>
        <w:t>”), de atos lesivos contra a administração pública nacional ou estrangeira, nos termos da Lei 12.846/13,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 no prazo de 15 (quinze) dias corridos contados da data de sua respectiva intimação ou publicação, sendo certo, no entanto, que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047D1398" w14:textId="77777777" w:rsidR="00DD7569" w:rsidRPr="00594869" w:rsidRDefault="00DD7569">
      <w:pPr>
        <w:tabs>
          <w:tab w:val="num" w:pos="709"/>
          <w:tab w:val="left" w:pos="4962"/>
        </w:tabs>
        <w:jc w:val="both"/>
        <w:rPr>
          <w:rFonts w:ascii="Verdana" w:eastAsia="Arial Unicode MS" w:hAnsi="Verdana" w:cs="Arial"/>
          <w:sz w:val="20"/>
          <w:szCs w:val="20"/>
        </w:rPr>
      </w:pPr>
    </w:p>
    <w:p w14:paraId="4D6554BC" w14:textId="7E481D70"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14:paraId="43707D35" w14:textId="77777777" w:rsidR="00DD7569" w:rsidRPr="00594869" w:rsidRDefault="00DD7569">
      <w:pPr>
        <w:pStyle w:val="PargrafodaLista"/>
        <w:ind w:left="0"/>
        <w:rPr>
          <w:rFonts w:ascii="Verdana" w:eastAsia="Arial Unicode MS" w:hAnsi="Verdana" w:cs="Arial"/>
          <w:sz w:val="20"/>
          <w:szCs w:val="20"/>
        </w:rPr>
      </w:pPr>
    </w:p>
    <w:p w14:paraId="4D802ABA" w14:textId="2F9E45C1"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14:paraId="48F3FE8E" w14:textId="77777777" w:rsidR="00DD7569" w:rsidRPr="00594869" w:rsidRDefault="00DD7569">
      <w:pPr>
        <w:pStyle w:val="PargrafodaLista"/>
        <w:ind w:left="0"/>
        <w:rPr>
          <w:rFonts w:ascii="Verdana" w:eastAsia="Arial Unicode MS" w:hAnsi="Verdana" w:cs="Arial"/>
          <w:sz w:val="20"/>
          <w:szCs w:val="20"/>
        </w:rPr>
      </w:pPr>
    </w:p>
    <w:p w14:paraId="53797762" w14:textId="75AB7D03"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14:paraId="75E5D6B8" w14:textId="77777777" w:rsidR="00DD7569" w:rsidRPr="00FE2805" w:rsidRDefault="00DD7569" w:rsidP="00DC2859">
      <w:pPr>
        <w:pStyle w:val="STDTextoDois-Quatro"/>
        <w:spacing w:before="0" w:line="240" w:lineRule="auto"/>
        <w:ind w:left="0"/>
        <w:rPr>
          <w:rFonts w:ascii="Verdana" w:eastAsia="MS Mincho" w:hAnsi="Verdana"/>
        </w:rPr>
      </w:pPr>
    </w:p>
    <w:p w14:paraId="0D6B552C"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celebração de 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69AF2411"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7F078B05"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5F6D3FC4" w14:textId="77777777" w:rsidR="0047771C" w:rsidRDefault="0047771C" w:rsidP="002B2398">
      <w:pPr>
        <w:pStyle w:val="PargrafodaLista"/>
        <w:rPr>
          <w:rFonts w:ascii="Verdana" w:eastAsia="Arial Unicode MS" w:hAnsi="Verdana"/>
          <w:sz w:val="20"/>
          <w:szCs w:val="20"/>
        </w:rPr>
      </w:pPr>
    </w:p>
    <w:p w14:paraId="7D343344" w14:textId="2BC7EB5D"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Mínimo</w:t>
      </w:r>
      <w:r w:rsidR="00E73494" w:rsidRPr="00D6287C">
        <w:rPr>
          <w:rFonts w:ascii="Verdana" w:eastAsia="Arial Unicode MS" w:hAnsi="Verdana"/>
          <w:sz w:val="20"/>
          <w:szCs w:val="20"/>
        </w:rPr>
        <w:t xml:space="preserve"> (conforme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 xml:space="preserve">com qualquer obrigação pecuniária prevista nesta Escritura de Emissão ou nos Contratos de </w:t>
      </w:r>
      <w:commentRangeStart w:id="242"/>
      <w:r w:rsidR="00277A9D" w:rsidRPr="00277A9D">
        <w:rPr>
          <w:rFonts w:ascii="Verdana" w:hAnsi="Verdana" w:cs="Arial"/>
          <w:color w:val="000000"/>
          <w:sz w:val="20"/>
          <w:szCs w:val="20"/>
        </w:rPr>
        <w:t>Garantia</w:t>
      </w:r>
      <w:commentRangeEnd w:id="242"/>
      <w:r w:rsidR="00846F79">
        <w:rPr>
          <w:rStyle w:val="Refdecomentrio"/>
          <w:szCs w:val="20"/>
        </w:rPr>
        <w:commentReference w:id="242"/>
      </w:r>
      <w:r w:rsidR="009B3D01" w:rsidRPr="00D6287C">
        <w:rPr>
          <w:rFonts w:ascii="Verdana" w:eastAsia="Arial Unicode MS" w:hAnsi="Verdana"/>
          <w:sz w:val="20"/>
          <w:szCs w:val="20"/>
        </w:rPr>
        <w:t>;</w:t>
      </w:r>
    </w:p>
    <w:p w14:paraId="569FBB93" w14:textId="77777777" w:rsidR="00DD7569" w:rsidRPr="00594869" w:rsidRDefault="00DD7569">
      <w:pPr>
        <w:tabs>
          <w:tab w:val="left" w:pos="4962"/>
        </w:tabs>
        <w:jc w:val="both"/>
        <w:rPr>
          <w:rFonts w:ascii="Verdana" w:eastAsia="Arial Unicode MS" w:hAnsi="Verdana" w:cs="Arial"/>
          <w:sz w:val="20"/>
          <w:szCs w:val="20"/>
        </w:rPr>
      </w:pPr>
    </w:p>
    <w:p w14:paraId="48EBEA9E" w14:textId="0E268C35"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43" w:name="_DV_M1483"/>
      <w:bookmarkStart w:id="244" w:name="_DV_M1484"/>
      <w:bookmarkEnd w:id="243"/>
      <w:bookmarkEnd w:id="244"/>
      <w:r>
        <w:rPr>
          <w:rFonts w:ascii="Verdana" w:eastAsia="Arial Unicode MS" w:hAnsi="Verdana" w:cs="Arial"/>
          <w:sz w:val="20"/>
          <w:szCs w:val="20"/>
        </w:rPr>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posteriormente à Conclusão do Projeto e que, comprovadamente, mantenha o capital social mínimo da Emissora </w:t>
      </w:r>
      <w:r w:rsidR="005D2BCE">
        <w:rPr>
          <w:rFonts w:ascii="Verdana" w:eastAsia="Arial Unicode MS" w:hAnsi="Verdana" w:cs="Arial"/>
          <w:sz w:val="20"/>
          <w:szCs w:val="20"/>
        </w:rPr>
        <w:t>em</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14:paraId="1D947EAD" w14:textId="77777777" w:rsidR="00DD7569" w:rsidRPr="00594869" w:rsidRDefault="00DD7569">
      <w:pPr>
        <w:tabs>
          <w:tab w:val="left" w:pos="4962"/>
        </w:tabs>
        <w:jc w:val="both"/>
        <w:rPr>
          <w:rFonts w:ascii="Verdana" w:eastAsia="Arial Unicode MS" w:hAnsi="Verdana" w:cs="Arial"/>
          <w:sz w:val="20"/>
          <w:szCs w:val="20"/>
        </w:rPr>
      </w:pPr>
    </w:p>
    <w:p w14:paraId="64CC6D11"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w:t>
      </w:r>
      <w:r w:rsidR="00DD7569" w:rsidRPr="00EE3D5B">
        <w:rPr>
          <w:rFonts w:ascii="Verdana" w:eastAsia="Arial Unicode MS" w:hAnsi="Verdana" w:cs="Tahoma"/>
          <w:sz w:val="20"/>
          <w:szCs w:val="20"/>
        </w:rPr>
        <w:lastRenderedPageBreak/>
        <w:t xml:space="preserve">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11810430" w14:textId="77777777" w:rsidR="00DD7569" w:rsidRPr="00594869" w:rsidRDefault="00DD7569">
      <w:pPr>
        <w:pStyle w:val="PargrafodaLista"/>
        <w:ind w:left="0"/>
        <w:rPr>
          <w:rFonts w:ascii="Verdana" w:eastAsia="Arial Unicode MS" w:hAnsi="Verdana" w:cs="Arial"/>
          <w:sz w:val="20"/>
          <w:szCs w:val="20"/>
        </w:rPr>
      </w:pPr>
    </w:p>
    <w:p w14:paraId="1D8A6534"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6F587A">
        <w:rPr>
          <w:rFonts w:ascii="Verdana" w:eastAsia="Arial Unicode MS" w:hAnsi="Verdana" w:cs="Arial"/>
          <w:sz w:val="20"/>
          <w:szCs w:val="20"/>
        </w:rPr>
        <w:t>[</w:t>
      </w:r>
      <w:r w:rsidR="00092F24">
        <w:rPr>
          <w:rFonts w:ascii="Verdana" w:eastAsia="Arial Unicode MS" w:hAnsi="Verdana" w:cs="Arial"/>
          <w:sz w:val="20"/>
          <w:szCs w:val="20"/>
        </w:rPr>
        <w:t>2/3 (dois terços)</w:t>
      </w:r>
      <w:r w:rsidR="006F587A">
        <w:rPr>
          <w:rFonts w:ascii="Verdana" w:eastAsia="Arial Unicode MS" w:hAnsi="Verdana" w:cs="Arial"/>
          <w:sz w:val="20"/>
          <w:szCs w:val="20"/>
        </w:rPr>
        <w:t>]</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61594578" w14:textId="77777777" w:rsidR="00DD7569" w:rsidRPr="00594869" w:rsidRDefault="00DD7569">
      <w:pPr>
        <w:pStyle w:val="PargrafodaLista"/>
        <w:ind w:left="0"/>
        <w:rPr>
          <w:rFonts w:ascii="Verdana" w:eastAsia="Arial Unicode MS" w:hAnsi="Verdana"/>
          <w:sz w:val="20"/>
          <w:szCs w:val="20"/>
        </w:rPr>
      </w:pPr>
    </w:p>
    <w:p w14:paraId="38CAF4A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5D19296C" w14:textId="77777777" w:rsidR="00DD7569" w:rsidRPr="00594869" w:rsidRDefault="00DD7569">
      <w:pPr>
        <w:tabs>
          <w:tab w:val="left" w:pos="4962"/>
        </w:tabs>
        <w:jc w:val="both"/>
        <w:rPr>
          <w:rFonts w:ascii="Verdana" w:eastAsia="Arial Unicode MS" w:hAnsi="Verdana" w:cs="Arial"/>
          <w:sz w:val="20"/>
          <w:szCs w:val="20"/>
        </w:rPr>
      </w:pPr>
    </w:p>
    <w:p w14:paraId="2957044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0A4AFA4C" w14:textId="77777777" w:rsidR="00DD7569" w:rsidRPr="00594869" w:rsidRDefault="00DD7569">
      <w:pPr>
        <w:pStyle w:val="PargrafodaLista"/>
        <w:ind w:left="0"/>
        <w:rPr>
          <w:rFonts w:ascii="Verdana" w:eastAsia="Arial Unicode MS" w:hAnsi="Verdana" w:cs="Arial"/>
          <w:sz w:val="20"/>
          <w:szCs w:val="20"/>
        </w:rPr>
      </w:pPr>
    </w:p>
    <w:p w14:paraId="7970F06D"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7CC475FD" w14:textId="77777777" w:rsidR="00DD7569" w:rsidRPr="00594869" w:rsidRDefault="00DD7569">
      <w:pPr>
        <w:tabs>
          <w:tab w:val="left" w:pos="4962"/>
        </w:tabs>
        <w:jc w:val="both"/>
        <w:rPr>
          <w:rFonts w:ascii="Verdana" w:eastAsia="Arial Unicode MS" w:hAnsi="Verdana" w:cs="Arial"/>
          <w:sz w:val="20"/>
          <w:szCs w:val="20"/>
        </w:rPr>
      </w:pPr>
    </w:p>
    <w:p w14:paraId="17EF566F"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14:paraId="53D3ACFA" w14:textId="77777777" w:rsidR="00DD7569" w:rsidRPr="00594869" w:rsidRDefault="00DD7569">
      <w:pPr>
        <w:tabs>
          <w:tab w:val="left" w:pos="4962"/>
        </w:tabs>
        <w:jc w:val="both"/>
        <w:rPr>
          <w:rFonts w:ascii="Verdana" w:eastAsia="Arial Unicode MS" w:hAnsi="Verdana" w:cs="Arial"/>
          <w:sz w:val="20"/>
          <w:szCs w:val="20"/>
        </w:rPr>
      </w:pPr>
    </w:p>
    <w:p w14:paraId="7A9FC5B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5E6FED18" w14:textId="77777777" w:rsidR="00DD7569" w:rsidRPr="00594869" w:rsidRDefault="00DD7569">
      <w:pPr>
        <w:pStyle w:val="PargrafodaLista"/>
        <w:ind w:left="0"/>
        <w:rPr>
          <w:rFonts w:ascii="Verdana" w:eastAsia="Arial Unicode MS" w:hAnsi="Verdana" w:cs="Arial"/>
          <w:sz w:val="20"/>
          <w:szCs w:val="20"/>
        </w:rPr>
      </w:pPr>
    </w:p>
    <w:p w14:paraId="06E78AD0"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7BC4FFE9" w14:textId="77777777" w:rsidR="00DD7569" w:rsidRPr="00594869" w:rsidRDefault="00DD7569">
      <w:pPr>
        <w:tabs>
          <w:tab w:val="left" w:pos="4962"/>
        </w:tabs>
        <w:jc w:val="both"/>
        <w:rPr>
          <w:rFonts w:ascii="Verdana" w:eastAsia="Arial Unicode MS" w:hAnsi="Verdana" w:cs="Arial"/>
          <w:sz w:val="20"/>
          <w:szCs w:val="20"/>
        </w:rPr>
      </w:pPr>
    </w:p>
    <w:p w14:paraId="4F9A903E"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w:t>
      </w:r>
      <w:r w:rsidR="00220F62">
        <w:rPr>
          <w:rFonts w:ascii="Verdana" w:eastAsia="Arial Unicode MS" w:hAnsi="Verdana" w:cs="Arial"/>
          <w:sz w:val="20"/>
          <w:szCs w:val="20"/>
        </w:rPr>
        <w:lastRenderedPageBreak/>
        <w:t>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779C8B70" w14:textId="77777777" w:rsidR="00DD7569" w:rsidRPr="006D0A6A" w:rsidRDefault="00DD7569">
      <w:pPr>
        <w:tabs>
          <w:tab w:val="left" w:pos="4962"/>
        </w:tabs>
        <w:jc w:val="both"/>
        <w:rPr>
          <w:rFonts w:ascii="Verdana" w:eastAsia="Arial Unicode MS" w:hAnsi="Verdana" w:cs="Arial"/>
          <w:sz w:val="20"/>
          <w:szCs w:val="20"/>
        </w:rPr>
      </w:pPr>
    </w:p>
    <w:p w14:paraId="4B9E3DA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percentual de dividendos obrigatórios previsto no estatuto social vigente nesta data</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10AEF95F" w14:textId="77777777" w:rsidR="00DD7569" w:rsidRPr="00594869" w:rsidRDefault="00DD7569">
      <w:pPr>
        <w:tabs>
          <w:tab w:val="left" w:pos="4962"/>
        </w:tabs>
        <w:jc w:val="both"/>
        <w:rPr>
          <w:rFonts w:ascii="Verdana" w:eastAsia="Arial Unicode MS" w:hAnsi="Verdana" w:cs="Arial"/>
          <w:sz w:val="20"/>
          <w:szCs w:val="20"/>
        </w:rPr>
      </w:pPr>
    </w:p>
    <w:p w14:paraId="23A1679D" w14:textId="365C77E7"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r w:rsidR="002C0152">
        <w:rPr>
          <w:rFonts w:ascii="Verdana" w:hAnsi="Verdana"/>
          <w:sz w:val="20"/>
        </w:rPr>
        <w:t>[</w:t>
      </w:r>
      <w:r w:rsidR="002C0152" w:rsidRPr="00A753D3">
        <w:rPr>
          <w:rFonts w:ascii="Verdana" w:hAnsi="Verdana"/>
          <w:b/>
          <w:sz w:val="20"/>
          <w:highlight w:val="yellow"/>
        </w:rPr>
        <w:t>Nota</w:t>
      </w:r>
      <w:r w:rsidR="002C0152">
        <w:rPr>
          <w:rFonts w:ascii="Verdana" w:hAnsi="Verdana"/>
          <w:b/>
          <w:sz w:val="20"/>
          <w:highlight w:val="yellow"/>
        </w:rPr>
        <w:t xml:space="preserve"> SAN</w:t>
      </w:r>
      <w:r w:rsidR="002C0152" w:rsidRPr="00A753D3">
        <w:rPr>
          <w:rFonts w:ascii="Verdana" w:hAnsi="Verdana"/>
          <w:sz w:val="20"/>
          <w:highlight w:val="yellow"/>
        </w:rPr>
        <w:t xml:space="preserve">: Pendente </w:t>
      </w:r>
      <w:r w:rsidR="00E25F5E">
        <w:rPr>
          <w:rFonts w:ascii="Verdana" w:hAnsi="Verdana"/>
          <w:sz w:val="20"/>
          <w:highlight w:val="yellow"/>
        </w:rPr>
        <w:t xml:space="preserve">de </w:t>
      </w:r>
      <w:r w:rsidR="002C0152">
        <w:rPr>
          <w:rFonts w:ascii="Verdana" w:hAnsi="Verdana"/>
          <w:sz w:val="20"/>
          <w:highlight w:val="yellow"/>
        </w:rPr>
        <w:t>aprovação</w:t>
      </w:r>
      <w:r w:rsidR="002C0152" w:rsidRPr="0022062B">
        <w:rPr>
          <w:rFonts w:ascii="Verdana" w:hAnsi="Verdana"/>
          <w:sz w:val="20"/>
          <w:highlight w:val="yellow"/>
        </w:rPr>
        <w:t>.</w:t>
      </w:r>
      <w:r w:rsidR="002C0152">
        <w:rPr>
          <w:rFonts w:ascii="Verdana" w:hAnsi="Verdana"/>
          <w:sz w:val="20"/>
        </w:rPr>
        <w:t xml:space="preserve">] </w:t>
      </w:r>
    </w:p>
    <w:p w14:paraId="0210AB0F" w14:textId="77777777" w:rsidR="00DD7569" w:rsidRPr="00594869" w:rsidRDefault="00DD7569">
      <w:pPr>
        <w:tabs>
          <w:tab w:val="left" w:pos="4962"/>
        </w:tabs>
        <w:jc w:val="both"/>
        <w:rPr>
          <w:rFonts w:ascii="Verdana" w:eastAsia="Arial Unicode MS" w:hAnsi="Verdana"/>
          <w:sz w:val="20"/>
          <w:szCs w:val="20"/>
          <w:highlight w:val="cyan"/>
        </w:rPr>
      </w:pPr>
    </w:p>
    <w:p w14:paraId="547F1AB1" w14:textId="2835C2C1"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r w:rsidR="0022062B" w:rsidRPr="00A753D3">
        <w:rPr>
          <w:rFonts w:ascii="Verdana" w:hAnsi="Verdana"/>
          <w:b/>
          <w:sz w:val="20"/>
          <w:highlight w:val="yellow"/>
        </w:rPr>
        <w:t xml:space="preserve">Nota </w:t>
      </w:r>
      <w:r w:rsidR="0022062B" w:rsidRPr="0022062B">
        <w:rPr>
          <w:rFonts w:ascii="Verdana" w:hAnsi="Verdana"/>
          <w:b/>
          <w:sz w:val="20"/>
          <w:highlight w:val="yellow"/>
        </w:rPr>
        <w:t>MMSO</w:t>
      </w:r>
      <w:r w:rsidR="0022062B" w:rsidRPr="00A753D3">
        <w:rPr>
          <w:rFonts w:ascii="Verdana" w:hAnsi="Verdana"/>
          <w:sz w:val="20"/>
          <w:highlight w:val="yellow"/>
        </w:rPr>
        <w:t xml:space="preserve">: Pendente </w:t>
      </w:r>
      <w:r w:rsidR="0022062B" w:rsidRPr="0022062B">
        <w:rPr>
          <w:rFonts w:ascii="Verdana" w:hAnsi="Verdana"/>
          <w:sz w:val="20"/>
          <w:highlight w:val="yellow"/>
        </w:rPr>
        <w:t xml:space="preserve">de </w:t>
      </w:r>
      <w:r w:rsidR="0022062B" w:rsidRPr="00A753D3">
        <w:rPr>
          <w:rFonts w:ascii="Verdana" w:hAnsi="Verdana"/>
          <w:sz w:val="20"/>
          <w:highlight w:val="yellow"/>
        </w:rPr>
        <w:t>avaliação</w:t>
      </w:r>
      <w:r w:rsidR="0027100E" w:rsidRPr="00A753D3">
        <w:rPr>
          <w:rFonts w:ascii="Verdana" w:hAnsi="Verdana"/>
          <w:sz w:val="20"/>
          <w:highlight w:val="yellow"/>
        </w:rPr>
        <w:t xml:space="preserve"> </w:t>
      </w:r>
      <w:r w:rsidR="0027100E">
        <w:rPr>
          <w:rFonts w:ascii="Verdana" w:hAnsi="Verdana"/>
          <w:sz w:val="20"/>
          <w:highlight w:val="yellow"/>
        </w:rPr>
        <w:t>entre as Partes</w:t>
      </w:r>
      <w:r w:rsidR="0022062B" w:rsidRPr="0022062B">
        <w:rPr>
          <w:rFonts w:ascii="Verdana" w:hAnsi="Verdana"/>
          <w:sz w:val="20"/>
          <w:highlight w:val="yellow"/>
        </w:rPr>
        <w:t>.</w:t>
      </w:r>
      <w:r w:rsidR="0022062B">
        <w:rPr>
          <w:rFonts w:ascii="Verdana" w:hAnsi="Verdana"/>
          <w:sz w:val="20"/>
        </w:rPr>
        <w:t>]</w:t>
      </w:r>
      <w:r w:rsidR="00352E6D">
        <w:rPr>
          <w:rFonts w:ascii="Verdana" w:hAnsi="Verdana"/>
          <w:sz w:val="20"/>
        </w:rPr>
        <w:t xml:space="preserve"> </w:t>
      </w:r>
      <w:r w:rsidR="00973B19" w:rsidRPr="00B33E49">
        <w:rPr>
          <w:rFonts w:ascii="Verdana" w:hAnsi="Verdana"/>
          <w:sz w:val="20"/>
          <w:highlight w:val="yellow"/>
        </w:rPr>
        <w:t>[Nota TIBA: Tiba ok.]</w:t>
      </w:r>
    </w:p>
    <w:p w14:paraId="2B2FD3A4" w14:textId="77777777" w:rsidR="00DD7569" w:rsidRPr="00594869" w:rsidRDefault="00DD7569">
      <w:pPr>
        <w:tabs>
          <w:tab w:val="left" w:pos="4962"/>
        </w:tabs>
        <w:jc w:val="both"/>
        <w:rPr>
          <w:rFonts w:ascii="Verdana" w:eastAsia="Arial Unicode MS" w:hAnsi="Verdana" w:cs="Arial"/>
          <w:sz w:val="20"/>
          <w:szCs w:val="20"/>
        </w:rPr>
      </w:pPr>
    </w:p>
    <w:p w14:paraId="64D7152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2A53DD40" w14:textId="77777777" w:rsidR="00DD7569" w:rsidRPr="00594869" w:rsidRDefault="00DD7569">
      <w:pPr>
        <w:tabs>
          <w:tab w:val="left" w:pos="4962"/>
        </w:tabs>
        <w:jc w:val="both"/>
        <w:rPr>
          <w:rFonts w:ascii="Verdana" w:eastAsia="Arial Unicode MS" w:hAnsi="Verdana" w:cs="Arial"/>
          <w:sz w:val="20"/>
          <w:szCs w:val="20"/>
        </w:rPr>
      </w:pPr>
    </w:p>
    <w:p w14:paraId="6E5BB6C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4F805BB8" w14:textId="77777777" w:rsidR="00DD7569" w:rsidRPr="00594869" w:rsidRDefault="00DD7569">
      <w:pPr>
        <w:pStyle w:val="PargrafodaLista"/>
        <w:ind w:left="0"/>
        <w:rPr>
          <w:rFonts w:ascii="Verdana" w:eastAsia="Arial Unicode MS" w:hAnsi="Verdana" w:cs="Arial"/>
          <w:sz w:val="20"/>
          <w:szCs w:val="20"/>
        </w:rPr>
      </w:pPr>
    </w:p>
    <w:p w14:paraId="0A4B70E6" w14:textId="40FCBFDE"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r w:rsidR="002C0152">
        <w:rPr>
          <w:rFonts w:ascii="Verdana" w:hAnsi="Verdana"/>
          <w:sz w:val="20"/>
        </w:rPr>
        <w:t>[</w:t>
      </w:r>
      <w:r w:rsidR="002C0152" w:rsidRPr="00A753D3">
        <w:rPr>
          <w:rFonts w:ascii="Verdana" w:hAnsi="Verdana"/>
          <w:b/>
          <w:sz w:val="20"/>
          <w:highlight w:val="yellow"/>
        </w:rPr>
        <w:t>Nota</w:t>
      </w:r>
      <w:r w:rsidR="002C0152">
        <w:rPr>
          <w:rFonts w:ascii="Verdana" w:hAnsi="Verdana"/>
          <w:b/>
          <w:sz w:val="20"/>
          <w:highlight w:val="yellow"/>
        </w:rPr>
        <w:t xml:space="preserve"> SAN</w:t>
      </w:r>
      <w:r w:rsidR="002C0152" w:rsidRPr="00A753D3">
        <w:rPr>
          <w:rFonts w:ascii="Verdana" w:hAnsi="Verdana"/>
          <w:sz w:val="20"/>
          <w:highlight w:val="yellow"/>
        </w:rPr>
        <w:t xml:space="preserve">: Pendente </w:t>
      </w:r>
      <w:r w:rsidR="002C0152">
        <w:rPr>
          <w:rFonts w:ascii="Verdana" w:hAnsi="Verdana"/>
          <w:sz w:val="20"/>
          <w:highlight w:val="yellow"/>
        </w:rPr>
        <w:t>aprovação</w:t>
      </w:r>
      <w:r w:rsidR="002C0152" w:rsidRPr="0022062B">
        <w:rPr>
          <w:rFonts w:ascii="Verdana" w:hAnsi="Verdana"/>
          <w:sz w:val="20"/>
          <w:highlight w:val="yellow"/>
        </w:rPr>
        <w:t>.</w:t>
      </w:r>
      <w:r w:rsidR="002C0152">
        <w:rPr>
          <w:rFonts w:ascii="Verdana" w:hAnsi="Verdana"/>
          <w:sz w:val="20"/>
        </w:rPr>
        <w:t>]</w:t>
      </w:r>
    </w:p>
    <w:p w14:paraId="0B36CCDF" w14:textId="77777777" w:rsidR="00900F41" w:rsidRDefault="00900F41" w:rsidP="00394CC4">
      <w:pPr>
        <w:pStyle w:val="PargrafodaLista"/>
        <w:rPr>
          <w:rFonts w:ascii="Verdana" w:eastAsia="Arial Unicode MS" w:hAnsi="Verdana" w:cs="Arial"/>
          <w:sz w:val="20"/>
          <w:szCs w:val="20"/>
        </w:rPr>
      </w:pPr>
    </w:p>
    <w:p w14:paraId="505E4C05" w14:textId="60E71CB0"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da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01</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14:paraId="4C9740D2" w14:textId="77777777" w:rsidR="003A63B2" w:rsidRDefault="003A63B2" w:rsidP="003A63B2">
      <w:pPr>
        <w:pStyle w:val="PargrafodaLista"/>
        <w:rPr>
          <w:rFonts w:ascii="Verdana" w:eastAsia="Arial Unicode MS" w:hAnsi="Verdana" w:cs="Arial"/>
          <w:sz w:val="20"/>
          <w:szCs w:val="20"/>
        </w:rPr>
      </w:pPr>
    </w:p>
    <w:p w14:paraId="619E8C6F"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14:paraId="1A7E577E" w14:textId="77777777" w:rsidR="00DD7569" w:rsidRPr="00594869" w:rsidRDefault="00DD7569">
      <w:pPr>
        <w:pStyle w:val="PargrafodaLista"/>
        <w:ind w:left="0"/>
        <w:jc w:val="both"/>
        <w:rPr>
          <w:rFonts w:ascii="Verdana" w:eastAsia="Arial Unicode MS" w:hAnsi="Verdana" w:cs="Arial"/>
          <w:sz w:val="20"/>
          <w:szCs w:val="20"/>
        </w:rPr>
      </w:pPr>
    </w:p>
    <w:p w14:paraId="7BEF3617"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22FB0ED6" w14:textId="77777777" w:rsidR="00DD7569" w:rsidRPr="00594869" w:rsidRDefault="00DD7569">
      <w:pPr>
        <w:pStyle w:val="PargrafodaLista"/>
        <w:ind w:left="0"/>
        <w:jc w:val="both"/>
        <w:rPr>
          <w:rFonts w:ascii="Verdana" w:eastAsia="Arial Unicode MS" w:hAnsi="Verdana"/>
          <w:sz w:val="20"/>
          <w:szCs w:val="20"/>
        </w:rPr>
      </w:pPr>
    </w:p>
    <w:p w14:paraId="1474F29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658B9CAA" w14:textId="77777777" w:rsidR="00DD7569" w:rsidRPr="00594869" w:rsidRDefault="00DD7569">
      <w:pPr>
        <w:pStyle w:val="PargrafodaLista"/>
        <w:ind w:left="0"/>
        <w:jc w:val="both"/>
        <w:rPr>
          <w:rFonts w:ascii="Verdana" w:eastAsia="Arial Unicode MS" w:hAnsi="Verdana"/>
          <w:sz w:val="20"/>
          <w:szCs w:val="20"/>
        </w:rPr>
      </w:pPr>
    </w:p>
    <w:p w14:paraId="380611BB"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5BE302F5" w14:textId="77777777" w:rsidR="001706FB" w:rsidRDefault="001706FB" w:rsidP="00D6287C">
      <w:pPr>
        <w:pStyle w:val="PargrafodaLista"/>
        <w:rPr>
          <w:rFonts w:ascii="Verdana" w:eastAsia="Arial Unicode MS" w:hAnsi="Verdana"/>
          <w:sz w:val="20"/>
          <w:szCs w:val="20"/>
        </w:rPr>
      </w:pPr>
    </w:p>
    <w:p w14:paraId="2EF54A8B" w14:textId="77777777"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14:paraId="133992A9" w14:textId="77777777" w:rsidR="00DD7569" w:rsidRPr="00594869" w:rsidRDefault="00DD7569">
      <w:pPr>
        <w:pStyle w:val="PargrafodaLista"/>
        <w:ind w:left="0"/>
        <w:rPr>
          <w:rFonts w:ascii="Verdana" w:eastAsia="Arial Unicode MS" w:hAnsi="Verdana" w:cs="Arial"/>
          <w:sz w:val="20"/>
          <w:szCs w:val="20"/>
        </w:rPr>
      </w:pPr>
    </w:p>
    <w:p w14:paraId="22BC20E8" w14:textId="77DD7929"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31.12.2019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14:paraId="56669AD6" w14:textId="77777777" w:rsidR="007D7717" w:rsidRPr="00394FCF" w:rsidRDefault="007D7717" w:rsidP="00D90629">
      <w:pPr>
        <w:pStyle w:val="PargrafodaLista"/>
        <w:rPr>
          <w:rFonts w:ascii="Verdana" w:eastAsia="Arial Unicode MS" w:hAnsi="Verdana" w:cs="Arial"/>
          <w:sz w:val="20"/>
          <w:szCs w:val="20"/>
        </w:rPr>
      </w:pPr>
    </w:p>
    <w:p w14:paraId="142FF392" w14:textId="2B85E7D1"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14:paraId="0E9FD35A" w14:textId="77777777" w:rsidR="00C81185" w:rsidRDefault="00C81185" w:rsidP="00C81185">
      <w:pPr>
        <w:pStyle w:val="PargrafodaLista"/>
        <w:rPr>
          <w:rFonts w:ascii="Verdana" w:eastAsia="Arial Unicode MS" w:hAnsi="Verdana" w:cs="Arial"/>
          <w:sz w:val="20"/>
          <w:szCs w:val="20"/>
        </w:rPr>
      </w:pPr>
    </w:p>
    <w:p w14:paraId="247BD6B9" w14:textId="616AC373"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em caso de </w:t>
      </w:r>
      <w:r w:rsidR="0098262F">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inferior a 1,81 </w:t>
      </w:r>
      <w:proofErr w:type="spellStart"/>
      <w:r w:rsidR="005B139C">
        <w:rPr>
          <w:rFonts w:ascii="Verdana" w:eastAsia="Arial Unicode MS" w:hAnsi="Verdana" w:cs="Arial"/>
          <w:iCs/>
          <w:sz w:val="20"/>
          <w:szCs w:val="20"/>
        </w:rPr>
        <w:t>MWm</w:t>
      </w:r>
      <w:proofErr w:type="spellEnd"/>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r w:rsidR="005D2BCE">
        <w:rPr>
          <w:rFonts w:ascii="Verdana" w:eastAsia="Arial Unicode MS" w:hAnsi="Verdana" w:cs="Arial"/>
          <w:iCs/>
          <w:sz w:val="20"/>
          <w:szCs w:val="20"/>
        </w:rPr>
        <w:t xml:space="preserve">CCEALs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14:paraId="3DE9456F" w14:textId="77777777" w:rsidR="004253A2" w:rsidRDefault="004253A2" w:rsidP="004253A2">
      <w:pPr>
        <w:pStyle w:val="PargrafodaLista"/>
        <w:rPr>
          <w:rFonts w:ascii="Verdana" w:eastAsia="Arial Unicode MS" w:hAnsi="Verdana" w:cs="Arial"/>
          <w:sz w:val="20"/>
          <w:szCs w:val="20"/>
        </w:rPr>
      </w:pPr>
    </w:p>
    <w:p w14:paraId="39197F14" w14:textId="4E9E0166"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t xml:space="preserve">seja celebrado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14:paraId="222CEE3F" w14:textId="77777777" w:rsidR="0035389D" w:rsidRPr="00394FCF" w:rsidRDefault="0035389D" w:rsidP="00D90629">
      <w:pPr>
        <w:pStyle w:val="Default"/>
        <w:rPr>
          <w:rFonts w:eastAsia="Arial Unicode MS" w:cs="Arial"/>
          <w:sz w:val="20"/>
          <w:szCs w:val="20"/>
        </w:rPr>
      </w:pPr>
    </w:p>
    <w:p w14:paraId="30BCA168"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5" w:name="_Ref367360072"/>
      <w:bookmarkStart w:id="246"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 xml:space="preserve">sua ocorrência. O descumprimento deste dever pela Emissora não impedirá o Agente Fiduciário e/ou os Debenturistas de, a seu critério, exercer seus poderes, faculdades e </w:t>
      </w:r>
      <w:r w:rsidRPr="00594869">
        <w:rPr>
          <w:rStyle w:val="DeltaViewInsertion"/>
          <w:rFonts w:ascii="Verdana" w:eastAsia="Arial Unicode MS" w:hAnsi="Verdana" w:cs="Arial"/>
          <w:color w:val="auto"/>
          <w:sz w:val="20"/>
          <w:szCs w:val="20"/>
          <w:u w:val="none"/>
        </w:rPr>
        <w:lastRenderedPageBreak/>
        <w:t>pretensões previstos nesta Escritura de Emissão e nos demais documentos da Emissão, inclusive o de declarar o vencimento antecipado das Debêntures.</w:t>
      </w:r>
      <w:bookmarkEnd w:id="245"/>
      <w:bookmarkEnd w:id="246"/>
    </w:p>
    <w:p w14:paraId="4F88E74D"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21E4A9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7" w:name="_Ref367286365"/>
      <w:bookmarkStart w:id="248"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6F215A79"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6D98D44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47"/>
      <w:bookmarkEnd w:id="248"/>
    </w:p>
    <w:p w14:paraId="1B15BA63"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2B9C19CB"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9" w:name="_Ref367286552"/>
      <w:bookmarkStart w:id="250"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49"/>
      <w:bookmarkEnd w:id="250"/>
      <w:r w:rsidRPr="00594869">
        <w:rPr>
          <w:rFonts w:ascii="Verdana" w:hAnsi="Verdana"/>
          <w:sz w:val="20"/>
          <w:szCs w:val="20"/>
        </w:rPr>
        <w:t>.</w:t>
      </w:r>
    </w:p>
    <w:p w14:paraId="1E965292"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07EA6C01"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51" w:name="_Ref367360082"/>
      <w:bookmarkStart w:id="252"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51"/>
      <w:bookmarkEnd w:id="252"/>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473E285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69EAAD6" w14:textId="0ACD9CDA"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53" w:name="_Ref8826243"/>
      <w:bookmarkStart w:id="254" w:name="_Ref367386615"/>
      <w:bookmarkStart w:id="255"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 xml:space="preserve">Liquidante e Escriturador,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53"/>
    </w:p>
    <w:p w14:paraId="000C98AE" w14:textId="77777777" w:rsidR="000726AA" w:rsidRPr="001A052D" w:rsidRDefault="000726AA" w:rsidP="000726AA">
      <w:pPr>
        <w:pStyle w:val="CorpodetextobtBT"/>
        <w:rPr>
          <w:rFonts w:ascii="Verdana" w:eastAsia="Arial Unicode MS" w:hAnsi="Verdana" w:cs="Arial"/>
          <w:sz w:val="20"/>
        </w:rPr>
      </w:pPr>
    </w:p>
    <w:p w14:paraId="7E4A02E1"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56" w:name="_DV_C292"/>
      <w:r w:rsidRPr="001A052D">
        <w:rPr>
          <w:rFonts w:ascii="Verdana" w:eastAsia="Arial Unicode MS" w:hAnsi="Verdana" w:cs="Arial"/>
          <w:sz w:val="20"/>
          <w:szCs w:val="20"/>
        </w:rPr>
        <w:t>comunicar imediatamente também a</w:t>
      </w:r>
      <w:bookmarkStart w:id="257" w:name="_DV_M389"/>
      <w:bookmarkEnd w:id="256"/>
      <w:bookmarkEnd w:id="257"/>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54"/>
    <w:bookmarkEnd w:id="255"/>
    <w:p w14:paraId="785D705E"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33ACACBA"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026B28AD" w14:textId="77777777" w:rsidR="00DD7569" w:rsidRPr="00594869" w:rsidRDefault="00DD7569" w:rsidP="00DC2859">
      <w:pPr>
        <w:pStyle w:val="Ttulo1"/>
      </w:pPr>
      <w:bookmarkStart w:id="258" w:name="_DV_M249"/>
      <w:bookmarkStart w:id="259" w:name="_DV_M255"/>
      <w:bookmarkStart w:id="260" w:name="_DV_M256"/>
      <w:bookmarkStart w:id="261" w:name="_DV_M257"/>
      <w:bookmarkStart w:id="262" w:name="_DV_M258"/>
      <w:bookmarkStart w:id="263" w:name="_DV_M259"/>
      <w:bookmarkStart w:id="264" w:name="_DV_M260"/>
      <w:bookmarkStart w:id="265" w:name="_DV_M261"/>
      <w:bookmarkStart w:id="266" w:name="_DV_M272"/>
      <w:bookmarkStart w:id="267" w:name="_DV_M354"/>
      <w:bookmarkStart w:id="268" w:name="_DV_M388"/>
      <w:bookmarkStart w:id="269" w:name="_DV_M391"/>
      <w:bookmarkStart w:id="270" w:name="_DV_M394"/>
      <w:bookmarkStart w:id="271" w:name="_DV_M396"/>
      <w:bookmarkStart w:id="272" w:name="_Toc499990368"/>
      <w:bookmarkStart w:id="273" w:name="_Toc280370541"/>
      <w:bookmarkStart w:id="274" w:name="_Toc349040597"/>
      <w:bookmarkStart w:id="275" w:name="_Toc355626571"/>
      <w:bookmarkStart w:id="276" w:name="_Toc351469182"/>
      <w:bookmarkStart w:id="277" w:name="_Toc352767484"/>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594869">
        <w:lastRenderedPageBreak/>
        <w:t>CLÁUSULA VI</w:t>
      </w:r>
      <w:r w:rsidRPr="00594869">
        <w:br/>
        <w:t xml:space="preserve">OBRIGAÇÕES ADICIONAIS DA </w:t>
      </w:r>
      <w:bookmarkStart w:id="278" w:name="_DV_M397"/>
      <w:bookmarkEnd w:id="272"/>
      <w:bookmarkEnd w:id="278"/>
      <w:r w:rsidRPr="00594869">
        <w:t>EMISSORA</w:t>
      </w:r>
      <w:bookmarkStart w:id="279" w:name="_DV_M398"/>
      <w:bookmarkEnd w:id="273"/>
      <w:bookmarkEnd w:id="274"/>
      <w:bookmarkEnd w:id="275"/>
      <w:bookmarkEnd w:id="276"/>
      <w:bookmarkEnd w:id="277"/>
      <w:bookmarkEnd w:id="279"/>
    </w:p>
    <w:p w14:paraId="640424CD"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0E04AFE9"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80" w:name="_DV_M399"/>
      <w:bookmarkEnd w:id="280"/>
      <w:r w:rsidRPr="00594869">
        <w:rPr>
          <w:rFonts w:ascii="Verdana" w:hAnsi="Verdana" w:cs="Arial"/>
          <w:b/>
          <w:smallCaps/>
          <w:sz w:val="20"/>
          <w:szCs w:val="20"/>
        </w:rPr>
        <w:t>Obrigações da Emissora</w:t>
      </w:r>
    </w:p>
    <w:p w14:paraId="64DD232F"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129B9BFE"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76BC118C" w14:textId="77777777" w:rsidR="00DD7569" w:rsidRPr="00594869" w:rsidRDefault="00DD7569" w:rsidP="001C5BD6">
      <w:pPr>
        <w:jc w:val="both"/>
        <w:rPr>
          <w:rFonts w:ascii="Verdana" w:eastAsia="Arial Unicode MS" w:hAnsi="Verdana" w:cs="Arial"/>
          <w:sz w:val="20"/>
          <w:szCs w:val="20"/>
        </w:rPr>
      </w:pPr>
    </w:p>
    <w:p w14:paraId="27FA237E"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81" w:name="_DV_M400"/>
      <w:bookmarkEnd w:id="281"/>
      <w:r w:rsidRPr="00594869">
        <w:rPr>
          <w:rFonts w:ascii="Verdana" w:eastAsia="Arial Unicode MS" w:hAnsi="Verdana" w:cs="Arial"/>
          <w:szCs w:val="20"/>
        </w:rPr>
        <w:t>fornecer ao Agente Fiduciário:</w:t>
      </w:r>
    </w:p>
    <w:p w14:paraId="42306786" w14:textId="77777777" w:rsidR="00DD7569" w:rsidRPr="00594869" w:rsidRDefault="00DD7569" w:rsidP="00DC2859">
      <w:pPr>
        <w:keepNext/>
        <w:jc w:val="both"/>
        <w:rPr>
          <w:rFonts w:ascii="Verdana" w:eastAsia="Arial Unicode MS" w:hAnsi="Verdana" w:cs="Arial"/>
          <w:sz w:val="20"/>
          <w:szCs w:val="20"/>
        </w:rPr>
      </w:pPr>
    </w:p>
    <w:p w14:paraId="560055D9"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2" w:name="_DV_M404"/>
      <w:bookmarkEnd w:id="282"/>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65EA3B53" w14:textId="77777777" w:rsidR="00DD7569" w:rsidRPr="00594869" w:rsidRDefault="00DD7569" w:rsidP="0031735D">
      <w:pPr>
        <w:jc w:val="both"/>
        <w:rPr>
          <w:rFonts w:ascii="Verdana" w:eastAsia="Arial Unicode MS" w:hAnsi="Verdana" w:cs="Arial"/>
          <w:sz w:val="20"/>
          <w:szCs w:val="20"/>
        </w:rPr>
      </w:pPr>
    </w:p>
    <w:p w14:paraId="65F2C2A8"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3" w:name="_DV_M405"/>
      <w:bookmarkStart w:id="284" w:name="_DV_M407"/>
      <w:bookmarkStart w:id="285" w:name="_DV_M408"/>
      <w:bookmarkEnd w:id="283"/>
      <w:bookmarkEnd w:id="284"/>
      <w:bookmarkEnd w:id="285"/>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2D228944" w14:textId="77777777" w:rsidR="00DD7569" w:rsidRPr="00594869" w:rsidRDefault="00DD7569">
      <w:pPr>
        <w:jc w:val="both"/>
        <w:rPr>
          <w:rFonts w:ascii="Verdana" w:eastAsia="Arial Unicode MS" w:hAnsi="Verdana" w:cs="Arial"/>
          <w:sz w:val="20"/>
          <w:szCs w:val="20"/>
        </w:rPr>
      </w:pPr>
    </w:p>
    <w:p w14:paraId="20F8AE34"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7F3FB2B7" w14:textId="77777777" w:rsidR="00DD7569" w:rsidRPr="00594869" w:rsidRDefault="00DD7569">
      <w:pPr>
        <w:jc w:val="both"/>
        <w:rPr>
          <w:rFonts w:ascii="Verdana" w:eastAsia="Arial Unicode MS" w:hAnsi="Verdana" w:cs="Arial"/>
          <w:sz w:val="20"/>
          <w:szCs w:val="20"/>
        </w:rPr>
      </w:pPr>
    </w:p>
    <w:p w14:paraId="49B80EAA"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35177716" w14:textId="77777777" w:rsidR="00DD7569" w:rsidRPr="00594869" w:rsidRDefault="00DD7569">
      <w:pPr>
        <w:pStyle w:val="STDTextoDois-Quatro"/>
        <w:spacing w:before="0" w:line="240" w:lineRule="auto"/>
        <w:ind w:left="0"/>
        <w:rPr>
          <w:rFonts w:ascii="Verdana" w:eastAsia="Arial Unicode MS" w:hAnsi="Verdana" w:cs="Arial"/>
          <w:szCs w:val="20"/>
        </w:rPr>
      </w:pPr>
    </w:p>
    <w:p w14:paraId="60404CF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w:t>
      </w:r>
      <w:r w:rsidRPr="00594869">
        <w:rPr>
          <w:rFonts w:ascii="Verdana" w:eastAsia="Arial Unicode MS" w:hAnsi="Verdana" w:cs="Arial"/>
          <w:szCs w:val="20"/>
        </w:rPr>
        <w:lastRenderedPageBreak/>
        <w:t xml:space="preserve">ou de defesa da concorrência, entre outros, em relação à Emissora, impondo sanções ou penalidades; </w:t>
      </w:r>
    </w:p>
    <w:p w14:paraId="1DD5DF53" w14:textId="77777777" w:rsidR="00DD7569" w:rsidRPr="00594869" w:rsidRDefault="00DD7569">
      <w:pPr>
        <w:pStyle w:val="PargrafodaLista"/>
        <w:ind w:left="0"/>
        <w:rPr>
          <w:rFonts w:ascii="Verdana" w:eastAsia="Arial Unicode MS" w:hAnsi="Verdana" w:cs="Arial"/>
          <w:sz w:val="20"/>
          <w:szCs w:val="20"/>
        </w:rPr>
      </w:pPr>
    </w:p>
    <w:p w14:paraId="30E53816"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64A58206"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3C7A1EC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33FCC3FE" w14:textId="77777777" w:rsidR="00DD7569" w:rsidRPr="00594869" w:rsidRDefault="00DD7569">
      <w:pPr>
        <w:jc w:val="both"/>
        <w:rPr>
          <w:rFonts w:ascii="Verdana" w:eastAsia="Arial Unicode MS" w:hAnsi="Verdana" w:cs="Arial"/>
          <w:sz w:val="20"/>
          <w:szCs w:val="20"/>
        </w:rPr>
      </w:pPr>
      <w:bookmarkStart w:id="286" w:name="_DV_M402"/>
      <w:bookmarkStart w:id="287" w:name="_DV_M403"/>
      <w:bookmarkStart w:id="288" w:name="_DV_M409"/>
      <w:bookmarkStart w:id="289" w:name="_DV_M410"/>
      <w:bookmarkStart w:id="290" w:name="_DV_M411"/>
      <w:bookmarkStart w:id="291" w:name="_DV_M413"/>
      <w:bookmarkStart w:id="292" w:name="_DV_M414"/>
      <w:bookmarkStart w:id="293" w:name="_DV_M418"/>
      <w:bookmarkStart w:id="294" w:name="_DV_M419"/>
      <w:bookmarkEnd w:id="286"/>
      <w:bookmarkEnd w:id="287"/>
      <w:bookmarkEnd w:id="288"/>
      <w:bookmarkEnd w:id="289"/>
      <w:bookmarkEnd w:id="290"/>
      <w:bookmarkEnd w:id="291"/>
      <w:bookmarkEnd w:id="292"/>
      <w:bookmarkEnd w:id="293"/>
      <w:bookmarkEnd w:id="294"/>
    </w:p>
    <w:p w14:paraId="02F7A41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5" w:name="_DV_M420"/>
      <w:bookmarkStart w:id="296" w:name="_Ref367288459"/>
      <w:bookmarkEnd w:id="295"/>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715FD941" w14:textId="77777777" w:rsidR="00DD7569" w:rsidRPr="00594869" w:rsidRDefault="00DD7569">
      <w:pPr>
        <w:pStyle w:val="PargrafodaLista"/>
        <w:ind w:left="0"/>
        <w:rPr>
          <w:rFonts w:ascii="Verdana" w:eastAsia="Arial Unicode MS" w:hAnsi="Verdana" w:cs="Arial"/>
          <w:sz w:val="20"/>
          <w:szCs w:val="20"/>
        </w:rPr>
      </w:pPr>
    </w:p>
    <w:p w14:paraId="051E81F7"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296"/>
    </w:p>
    <w:p w14:paraId="7E6C81C5" w14:textId="77777777" w:rsidR="00DD7569" w:rsidRPr="00594869" w:rsidRDefault="00DD7569">
      <w:pPr>
        <w:pStyle w:val="STDTextoDois-Quatro"/>
        <w:spacing w:before="0" w:line="240" w:lineRule="auto"/>
        <w:ind w:left="0"/>
        <w:rPr>
          <w:rFonts w:ascii="Verdana" w:eastAsia="Arial Unicode MS" w:hAnsi="Verdana" w:cs="Arial"/>
          <w:szCs w:val="20"/>
        </w:rPr>
      </w:pPr>
    </w:p>
    <w:p w14:paraId="23BB66B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acima e atender integralmente às demais obrigações previstas no Comunicado CETIP nº 028, de 02 de abril de 2009, bem como fornecer as demais informações solicitadas por tal entidade;</w:t>
      </w:r>
    </w:p>
    <w:p w14:paraId="67614A62" w14:textId="77777777" w:rsidR="00DD7569" w:rsidRPr="00594869" w:rsidRDefault="00DD7569">
      <w:pPr>
        <w:jc w:val="both"/>
        <w:rPr>
          <w:rFonts w:ascii="Verdana" w:eastAsia="Arial Unicode MS" w:hAnsi="Verdana" w:cs="Arial"/>
          <w:sz w:val="20"/>
          <w:szCs w:val="20"/>
        </w:rPr>
      </w:pPr>
    </w:p>
    <w:p w14:paraId="1A6F76C2"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7" w:name="_DV_M421"/>
      <w:bookmarkStart w:id="298" w:name="_DV_M423"/>
      <w:bookmarkStart w:id="299" w:name="_DV_M424"/>
      <w:bookmarkStart w:id="300" w:name="_DV_M425"/>
      <w:bookmarkEnd w:id="297"/>
      <w:bookmarkEnd w:id="298"/>
      <w:bookmarkEnd w:id="299"/>
      <w:bookmarkEnd w:id="300"/>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412BAC32" w14:textId="77777777" w:rsidR="00DD7569" w:rsidRPr="00594869" w:rsidRDefault="00DD7569">
      <w:pPr>
        <w:jc w:val="both"/>
        <w:rPr>
          <w:rFonts w:ascii="Verdana" w:eastAsia="Arial Unicode MS" w:hAnsi="Verdana" w:cs="Arial"/>
          <w:sz w:val="20"/>
          <w:szCs w:val="20"/>
        </w:rPr>
      </w:pPr>
    </w:p>
    <w:p w14:paraId="4379CB16"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1" w:name="_DV_M426"/>
      <w:bookmarkEnd w:id="301"/>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3270EB6D"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02" w:name="_DV_M427"/>
      <w:bookmarkStart w:id="303" w:name="_DV_M428"/>
      <w:bookmarkStart w:id="304" w:name="_DV_M429"/>
      <w:bookmarkEnd w:id="302"/>
      <w:bookmarkEnd w:id="303"/>
      <w:bookmarkEnd w:id="304"/>
    </w:p>
    <w:p w14:paraId="310485A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5" w:name="_DV_M430"/>
      <w:bookmarkStart w:id="306" w:name="_DV_M431"/>
      <w:bookmarkEnd w:id="305"/>
      <w:bookmarkEnd w:id="306"/>
      <w:r w:rsidRPr="00594869">
        <w:rPr>
          <w:rFonts w:ascii="Verdana" w:eastAsia="Arial Unicode MS" w:hAnsi="Verdana" w:cs="Arial"/>
          <w:szCs w:val="20"/>
        </w:rPr>
        <w:t xml:space="preserve">manter atualizados e em ordem seus livros e registros societários; </w:t>
      </w:r>
    </w:p>
    <w:p w14:paraId="1588DF7E" w14:textId="77777777" w:rsidR="00DD7569" w:rsidRPr="00594869" w:rsidRDefault="00DD7569">
      <w:pPr>
        <w:jc w:val="both"/>
        <w:rPr>
          <w:rFonts w:ascii="Verdana" w:eastAsia="MS Mincho" w:hAnsi="Verdana" w:cs="Arial"/>
          <w:sz w:val="20"/>
          <w:szCs w:val="20"/>
        </w:rPr>
      </w:pPr>
      <w:bookmarkStart w:id="307" w:name="_DV_M432"/>
      <w:bookmarkStart w:id="308" w:name="_DV_M435"/>
      <w:bookmarkStart w:id="309" w:name="_DV_M461"/>
      <w:bookmarkEnd w:id="307"/>
      <w:bookmarkEnd w:id="308"/>
      <w:bookmarkEnd w:id="309"/>
    </w:p>
    <w:p w14:paraId="3EF2AD9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10"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10"/>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w:t>
      </w:r>
      <w:r w:rsidRPr="00594869">
        <w:rPr>
          <w:rFonts w:ascii="Verdana" w:eastAsia="MS Mincho" w:hAnsi="Verdana" w:cs="Arial"/>
          <w:szCs w:val="20"/>
        </w:rPr>
        <w:lastRenderedPageBreak/>
        <w:t xml:space="preserve">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7EFADC0F" w14:textId="77777777" w:rsidR="00DD7569" w:rsidRPr="00594869" w:rsidRDefault="00DD7569">
      <w:pPr>
        <w:pStyle w:val="STDTextoDois-Quatro"/>
        <w:spacing w:before="0" w:line="240" w:lineRule="auto"/>
        <w:ind w:left="0"/>
        <w:rPr>
          <w:rFonts w:ascii="Verdana" w:eastAsia="MS Mincho" w:hAnsi="Verdana" w:cs="Arial"/>
          <w:szCs w:val="20"/>
        </w:rPr>
      </w:pPr>
    </w:p>
    <w:p w14:paraId="78D939F6"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11"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11"/>
    </w:p>
    <w:p w14:paraId="40917ECA"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28B9DEEE"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7DAA183D"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170DCD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61D3ECC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A2E961D"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Liquidante e Escriturador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084187F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50ACA4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19FDF52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3EB3D02F"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13467930"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1A3DF50"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w:t>
      </w:r>
      <w:r w:rsidR="00DD7569" w:rsidRPr="00594869">
        <w:rPr>
          <w:rFonts w:ascii="Verdana" w:eastAsia="MS Mincho" w:hAnsi="Verdana" w:cs="Arial"/>
          <w:sz w:val="20"/>
          <w:szCs w:val="20"/>
          <w:lang w:eastAsia="pt-BR"/>
        </w:rPr>
        <w:lastRenderedPageBreak/>
        <w:t xml:space="preserve">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56BAAE5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2C02FBA"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31F3DBC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342EF4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14:paraId="69E35BE6" w14:textId="77777777" w:rsidR="00DD7569" w:rsidRPr="00594869" w:rsidRDefault="00DD7569">
      <w:pPr>
        <w:pStyle w:val="STDTextoDois-Quatro"/>
        <w:spacing w:before="0" w:line="240" w:lineRule="auto"/>
        <w:ind w:left="0"/>
        <w:rPr>
          <w:rFonts w:ascii="Verdana" w:eastAsia="Arial Unicode MS" w:hAnsi="Verdana" w:cs="Arial"/>
          <w:szCs w:val="20"/>
        </w:rPr>
      </w:pPr>
    </w:p>
    <w:p w14:paraId="52497B5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680EA5CE" w14:textId="77777777" w:rsidR="00DD7569" w:rsidRPr="00594869" w:rsidRDefault="00DD7569">
      <w:pPr>
        <w:pStyle w:val="STDTextoDois-Quatro"/>
        <w:spacing w:before="0" w:line="240" w:lineRule="auto"/>
        <w:ind w:left="0"/>
        <w:rPr>
          <w:rFonts w:ascii="Verdana" w:eastAsia="Arial Unicode MS" w:hAnsi="Verdana" w:cs="Arial"/>
          <w:szCs w:val="20"/>
        </w:rPr>
      </w:pPr>
    </w:p>
    <w:p w14:paraId="14FBB5D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177ACE92"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D5380FE"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678874D3" w14:textId="77777777" w:rsidR="00AD11B2" w:rsidRDefault="00AD11B2" w:rsidP="00D6287C">
      <w:pPr>
        <w:pStyle w:val="PargrafodaLista"/>
        <w:rPr>
          <w:rFonts w:ascii="Verdana" w:eastAsia="Arial Unicode MS" w:hAnsi="Verdana" w:cs="Arial"/>
          <w:szCs w:val="20"/>
        </w:rPr>
      </w:pPr>
    </w:p>
    <w:p w14:paraId="78F6B9B6"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2C3F6D02"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845C32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14:paraId="475CE924"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268DD7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1C054B2B"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2216CCB"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275755C1"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C8194D1"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Pr="00594869">
        <w:rPr>
          <w:rFonts w:ascii="Verdana" w:eastAsia="Arial Unicode MS" w:hAnsi="Verdana" w:cs="Arial"/>
          <w:szCs w:val="20"/>
        </w:rPr>
        <w:t>;</w:t>
      </w:r>
    </w:p>
    <w:p w14:paraId="72370F9B" w14:textId="77777777" w:rsidR="00DD7569" w:rsidRPr="00594869" w:rsidRDefault="00DD7569">
      <w:pPr>
        <w:pStyle w:val="PargrafodaLista"/>
        <w:ind w:left="0"/>
        <w:rPr>
          <w:rFonts w:ascii="Verdana" w:eastAsia="Arial Unicode MS" w:hAnsi="Verdana" w:cs="Arial"/>
          <w:sz w:val="20"/>
          <w:szCs w:val="20"/>
        </w:rPr>
      </w:pPr>
    </w:p>
    <w:p w14:paraId="455EACE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5C1C4D5F" w14:textId="77777777" w:rsidR="00DD7569" w:rsidRPr="00594869" w:rsidRDefault="00DD7569">
      <w:pPr>
        <w:pStyle w:val="PargrafodaLista"/>
        <w:ind w:left="0"/>
        <w:rPr>
          <w:rFonts w:ascii="Verdana" w:eastAsia="Arial Unicode MS" w:hAnsi="Verdana" w:cs="Arial"/>
          <w:sz w:val="20"/>
          <w:szCs w:val="20"/>
        </w:rPr>
      </w:pPr>
    </w:p>
    <w:p w14:paraId="44D1107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2371DF6E" w14:textId="77777777" w:rsidR="00DD7569" w:rsidRPr="00594869" w:rsidRDefault="00DD7569">
      <w:pPr>
        <w:pStyle w:val="PargrafodaLista"/>
        <w:ind w:left="0"/>
        <w:rPr>
          <w:rFonts w:ascii="Verdana" w:eastAsia="Arial Unicode MS" w:hAnsi="Verdana" w:cs="Arial"/>
          <w:sz w:val="20"/>
          <w:szCs w:val="20"/>
        </w:rPr>
      </w:pPr>
    </w:p>
    <w:p w14:paraId="629540E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12E78B67" w14:textId="77777777" w:rsidR="00DD7569" w:rsidRPr="00594869" w:rsidRDefault="00DD7569">
      <w:pPr>
        <w:rPr>
          <w:rFonts w:ascii="Verdana" w:eastAsia="Arial Unicode MS" w:hAnsi="Verdana"/>
          <w:sz w:val="20"/>
          <w:szCs w:val="20"/>
        </w:rPr>
      </w:pPr>
    </w:p>
    <w:p w14:paraId="57DBABB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21572EEC" w14:textId="77777777" w:rsidR="00DD7569" w:rsidRPr="00594869" w:rsidRDefault="00DD7569">
      <w:pPr>
        <w:pStyle w:val="PargrafodaLista"/>
        <w:ind w:left="0"/>
        <w:rPr>
          <w:rFonts w:ascii="Verdana" w:eastAsia="Arial Unicode MS" w:hAnsi="Verdana" w:cs="Arial"/>
          <w:sz w:val="20"/>
          <w:szCs w:val="20"/>
        </w:rPr>
      </w:pPr>
    </w:p>
    <w:p w14:paraId="28AFEA5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7FBE57A2" w14:textId="77777777" w:rsidR="00DD7569" w:rsidRPr="00594869" w:rsidRDefault="00DD7569">
      <w:pPr>
        <w:pStyle w:val="PargrafodaLista"/>
        <w:ind w:left="0"/>
        <w:rPr>
          <w:rFonts w:ascii="Verdana" w:eastAsia="Arial Unicode MS" w:hAnsi="Verdana" w:cs="Arial"/>
          <w:sz w:val="20"/>
          <w:szCs w:val="20"/>
        </w:rPr>
      </w:pPr>
    </w:p>
    <w:p w14:paraId="4434D2F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398F3EE7" w14:textId="77777777" w:rsidR="00C82182" w:rsidRPr="00594869" w:rsidRDefault="00C82182">
      <w:pPr>
        <w:pStyle w:val="PargrafodaLista"/>
        <w:ind w:left="0"/>
        <w:rPr>
          <w:rFonts w:ascii="Verdana" w:eastAsia="Arial Unicode MS" w:hAnsi="Verdana" w:cs="Arial"/>
          <w:sz w:val="20"/>
          <w:szCs w:val="20"/>
        </w:rPr>
      </w:pPr>
    </w:p>
    <w:p w14:paraId="476CFB95"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não praticar atos que importem em discriminação de raça ou gênero, trabalho infantil, trabalho escravo, ou que caracterizem assédio moral ou sexual, ou que importem em crime contra o meio ambiente;</w:t>
      </w:r>
    </w:p>
    <w:p w14:paraId="3AFC70E6"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184055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40CEAA82" w14:textId="77777777" w:rsidR="00DD7569" w:rsidRPr="00594869" w:rsidRDefault="00DD7569">
      <w:pPr>
        <w:pStyle w:val="PargrafodaLista"/>
        <w:ind w:left="0"/>
        <w:rPr>
          <w:rFonts w:ascii="Verdana" w:eastAsia="Arial Unicode MS" w:hAnsi="Verdana" w:cs="Arial"/>
          <w:iCs/>
          <w:sz w:val="20"/>
          <w:szCs w:val="20"/>
        </w:rPr>
      </w:pPr>
    </w:p>
    <w:p w14:paraId="53702261" w14:textId="77777777"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 xml:space="preserve">da data em que tomar ciência, de que a Emissora ou qualquer de suas controladas,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fornecer cópia de eventuais decisões proferidas </w:t>
      </w:r>
      <w:r w:rsidRPr="00594869">
        <w:rPr>
          <w:rFonts w:ascii="Verdana" w:eastAsia="Arial Unicode MS" w:hAnsi="Verdana" w:cs="Tahoma"/>
          <w:iCs/>
          <w:szCs w:val="20"/>
        </w:rPr>
        <w:t xml:space="preserve">e de quaisquer acordos judiciais ou extrajudiciais firmado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0FE3D0C9" w14:textId="77777777" w:rsidR="00DD7569" w:rsidRPr="00594869" w:rsidRDefault="00DD7569">
      <w:pPr>
        <w:pStyle w:val="PargrafodaLista"/>
        <w:ind w:left="0"/>
        <w:rPr>
          <w:rFonts w:ascii="Verdana" w:eastAsia="Arial Unicode MS" w:hAnsi="Verdana" w:cs="Arial"/>
          <w:sz w:val="20"/>
          <w:szCs w:val="20"/>
        </w:rPr>
      </w:pPr>
    </w:p>
    <w:p w14:paraId="31CD77E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327E8ED3" w14:textId="77777777" w:rsidR="00DD7569" w:rsidRPr="00594869" w:rsidRDefault="00DD7569">
      <w:pPr>
        <w:pStyle w:val="PargrafodaLista"/>
        <w:ind w:left="0"/>
        <w:rPr>
          <w:rFonts w:ascii="Verdana" w:eastAsia="Arial Unicode MS" w:hAnsi="Verdana" w:cs="Arial"/>
          <w:sz w:val="20"/>
          <w:szCs w:val="20"/>
        </w:rPr>
      </w:pPr>
    </w:p>
    <w:p w14:paraId="3C39F25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1611FA13"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4AB36CEA" w14:textId="77777777"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 no que diz respeito a impactos ambientais, respeito às legislações social e trabalhista, normas de saúde e segurança ocupacional, bem como a inexistência de trabalho análogo ao escravo ou infantil;</w:t>
      </w:r>
    </w:p>
    <w:p w14:paraId="606627D2" w14:textId="77777777" w:rsidR="00DD7569" w:rsidRPr="00594869" w:rsidRDefault="00DD7569">
      <w:pPr>
        <w:pStyle w:val="PargrafodaLista"/>
        <w:ind w:left="0"/>
        <w:rPr>
          <w:rFonts w:ascii="Verdana" w:eastAsia="Arial Unicode MS" w:hAnsi="Verdana" w:cs="Arial"/>
          <w:sz w:val="20"/>
          <w:szCs w:val="20"/>
        </w:rPr>
      </w:pPr>
    </w:p>
    <w:p w14:paraId="4A1282D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incluir o Agente Fiduciário, na qualidade de representante dos Debenturistas, como beneficiário nas Apólices de Seguro, o qual deverá fazer jus às indenizações eventualmente devidas em decorrência das referidas apólices;</w:t>
      </w:r>
    </w:p>
    <w:p w14:paraId="4331A2D5" w14:textId="77777777" w:rsidR="00DD7569" w:rsidRPr="00594869" w:rsidRDefault="00DD7569">
      <w:pPr>
        <w:pStyle w:val="PargrafodaLista"/>
        <w:ind w:left="0"/>
        <w:rPr>
          <w:rFonts w:ascii="Verdana" w:eastAsia="Arial Unicode MS" w:hAnsi="Verdana" w:cs="Arial"/>
          <w:sz w:val="20"/>
          <w:szCs w:val="20"/>
        </w:rPr>
      </w:pPr>
    </w:p>
    <w:p w14:paraId="6240987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632644A7" w14:textId="77777777" w:rsidR="00DD7569" w:rsidRPr="00594869" w:rsidRDefault="00DD7569">
      <w:pPr>
        <w:pStyle w:val="PargrafodaLista"/>
        <w:ind w:left="0"/>
        <w:rPr>
          <w:rFonts w:ascii="Verdana" w:eastAsia="Arial Unicode MS" w:hAnsi="Verdana" w:cs="Arial"/>
          <w:sz w:val="20"/>
          <w:szCs w:val="20"/>
        </w:rPr>
      </w:pPr>
    </w:p>
    <w:p w14:paraId="4E24ADA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7027E571" w14:textId="77777777" w:rsidR="00DD7569" w:rsidRPr="00594869" w:rsidRDefault="00DD7569">
      <w:pPr>
        <w:pStyle w:val="PargrafodaLista"/>
        <w:ind w:left="0"/>
        <w:rPr>
          <w:rFonts w:ascii="Verdana" w:eastAsia="Arial Unicode MS" w:hAnsi="Verdana" w:cs="Arial"/>
          <w:sz w:val="20"/>
          <w:szCs w:val="20"/>
        </w:rPr>
      </w:pPr>
    </w:p>
    <w:p w14:paraId="459A1C3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4438F65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84F66A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792323CF" w14:textId="77777777" w:rsidR="00DD7569" w:rsidRPr="00594869" w:rsidRDefault="00DD7569">
      <w:pPr>
        <w:pStyle w:val="PargrafodaLista"/>
        <w:ind w:left="0"/>
        <w:rPr>
          <w:rFonts w:ascii="Verdana" w:eastAsia="Arial Unicode MS" w:hAnsi="Verdana" w:cs="Arial"/>
          <w:sz w:val="20"/>
          <w:szCs w:val="20"/>
        </w:rPr>
      </w:pPr>
    </w:p>
    <w:p w14:paraId="5421AD0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2AF847C1" w14:textId="77777777" w:rsidR="00DD7569" w:rsidRPr="00594869" w:rsidRDefault="00DD7569">
      <w:pPr>
        <w:pStyle w:val="PargrafodaLista"/>
        <w:ind w:left="0"/>
        <w:rPr>
          <w:rFonts w:ascii="Verdana" w:eastAsia="Arial Unicode MS" w:hAnsi="Verdana" w:cs="Arial"/>
          <w:sz w:val="20"/>
          <w:szCs w:val="20"/>
        </w:rPr>
      </w:pPr>
    </w:p>
    <w:p w14:paraId="11E578E7" w14:textId="5868BBFA" w:rsidR="00DD7569" w:rsidRPr="00D90629" w:rsidRDefault="00FC043F"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b/>
          <w:szCs w:val="20"/>
        </w:rPr>
      </w:pPr>
      <w:r>
        <w:rPr>
          <w:rFonts w:ascii="Verdana" w:eastAsia="Arial Unicode MS" w:hAnsi="Verdana" w:cs="Arial"/>
          <w:szCs w:val="20"/>
        </w:rPr>
        <w:t>manter,</w:t>
      </w:r>
      <w:r w:rsidRPr="00594869">
        <w:rPr>
          <w:rFonts w:ascii="Verdana" w:eastAsia="Arial Unicode MS" w:hAnsi="Verdana" w:cs="Arial"/>
          <w:szCs w:val="20"/>
        </w:rPr>
        <w:t xml:space="preserve"> a partir do exercício fiscal de </w:t>
      </w:r>
      <w:r w:rsidR="00D02CBC">
        <w:rPr>
          <w:rFonts w:ascii="Verdana" w:eastAsia="Arial Unicode MS" w:hAnsi="Verdana" w:cs="Arial"/>
          <w:szCs w:val="20"/>
        </w:rPr>
        <w:t>2020</w:t>
      </w:r>
      <w:r>
        <w:rPr>
          <w:rFonts w:ascii="Verdana" w:eastAsia="Arial Unicode MS" w:hAnsi="Verdana" w:cs="Arial"/>
          <w:szCs w:val="20"/>
        </w:rPr>
        <w:t>, índice de cobertura do serviço da dívida</w:t>
      </w:r>
      <w:r w:rsidR="003B22AB">
        <w:rPr>
          <w:rFonts w:ascii="Verdana" w:eastAsia="Arial Unicode MS" w:hAnsi="Verdana" w:cs="Arial"/>
          <w:szCs w:val="20"/>
        </w:rPr>
        <w:t xml:space="preserve"> </w:t>
      </w:r>
      <w:r w:rsidR="00AF54D1">
        <w:rPr>
          <w:rFonts w:ascii="Verdana" w:hAnsi="Verdana" w:cs="Arial"/>
          <w:color w:val="000000"/>
          <w:szCs w:val="20"/>
        </w:rPr>
        <w:t>(“</w:t>
      </w:r>
      <w:r w:rsidR="00AF54D1" w:rsidRPr="00A3663D">
        <w:rPr>
          <w:rFonts w:ascii="Verdana" w:hAnsi="Verdana" w:cs="Arial"/>
          <w:color w:val="000000"/>
          <w:szCs w:val="20"/>
          <w:u w:val="single"/>
        </w:rPr>
        <w:t>ICSD</w:t>
      </w:r>
      <w:r w:rsidR="00AF54D1">
        <w:rPr>
          <w:rFonts w:ascii="Verdana" w:hAnsi="Verdana" w:cs="Arial"/>
          <w:color w:val="000000"/>
          <w:szCs w:val="20"/>
        </w:rPr>
        <w:t>”)</w:t>
      </w:r>
      <w:r w:rsidRPr="00594869">
        <w:rPr>
          <w:rFonts w:ascii="Verdana" w:eastAsia="Arial Unicode MS" w:hAnsi="Verdana" w:cs="Arial"/>
          <w:szCs w:val="20"/>
        </w:rPr>
        <w:t xml:space="preserve"> anual mínimo de </w:t>
      </w:r>
      <w:r w:rsidRPr="00594869">
        <w:rPr>
          <w:rFonts w:ascii="Verdana" w:hAnsi="Verdana"/>
          <w:szCs w:val="20"/>
        </w:rPr>
        <w:t>1,2x</w:t>
      </w:r>
      <w:r w:rsidRPr="00594869">
        <w:rPr>
          <w:rFonts w:ascii="Verdana" w:eastAsia="Arial Unicode MS" w:hAnsi="Verdana" w:cs="Tahoma"/>
          <w:szCs w:val="20"/>
        </w:rPr>
        <w:t xml:space="preserve"> (</w:t>
      </w:r>
      <w:r w:rsidRPr="00594869">
        <w:rPr>
          <w:rFonts w:ascii="Verdana" w:hAnsi="Verdana"/>
          <w:szCs w:val="20"/>
        </w:rPr>
        <w:t>um inteiro e dois décimos)</w:t>
      </w:r>
      <w:r w:rsidR="00C2495D">
        <w:rPr>
          <w:rFonts w:ascii="Verdana" w:hAnsi="Verdana"/>
          <w:szCs w:val="20"/>
        </w:rPr>
        <w:t xml:space="preserve"> (“</w:t>
      </w:r>
      <w:r w:rsidR="00C2495D" w:rsidRPr="00C2495D">
        <w:rPr>
          <w:rFonts w:ascii="Verdana" w:hAnsi="Verdana"/>
          <w:szCs w:val="20"/>
          <w:u w:val="single"/>
        </w:rPr>
        <w:t>ICSD Mínimo</w:t>
      </w:r>
      <w:r w:rsidR="00C2495D">
        <w:rPr>
          <w:rFonts w:ascii="Verdana" w:hAnsi="Verdana"/>
          <w:szCs w:val="20"/>
        </w:rPr>
        <w:t>”)</w:t>
      </w:r>
      <w:r w:rsidRPr="00594869">
        <w:rPr>
          <w:rFonts w:ascii="Verdana" w:eastAsia="Arial Unicode MS" w:hAnsi="Verdana" w:cs="Arial"/>
          <w:szCs w:val="20"/>
        </w:rPr>
        <w:t xml:space="preserve">, </w:t>
      </w:r>
      <w:r>
        <w:rPr>
          <w:rFonts w:ascii="Verdana" w:eastAsia="Arial Unicode MS" w:hAnsi="Verdana" w:cs="Arial"/>
          <w:szCs w:val="20"/>
        </w:rPr>
        <w:t xml:space="preserve">a ser </w:t>
      </w:r>
      <w:r w:rsidRPr="00594869">
        <w:rPr>
          <w:rFonts w:ascii="Verdana" w:hAnsi="Verdana" w:cs="Arial"/>
          <w:color w:val="000000"/>
          <w:szCs w:val="20"/>
        </w:rPr>
        <w:t xml:space="preserve">apurado anualmente conforme metodologia de cálculo prevista no Anexo </w:t>
      </w:r>
      <w:r w:rsidR="006357EC">
        <w:rPr>
          <w:rFonts w:ascii="Verdana" w:hAnsi="Verdana" w:cs="Arial"/>
          <w:color w:val="000000"/>
          <w:szCs w:val="20"/>
        </w:rPr>
        <w:t>I</w:t>
      </w:r>
      <w:r w:rsidRPr="00594869">
        <w:rPr>
          <w:rFonts w:ascii="Verdana" w:hAnsi="Verdana" w:cs="Arial"/>
          <w:color w:val="000000"/>
          <w:szCs w:val="20"/>
        </w:rPr>
        <w:t>V desta Escritura de Emissão</w:t>
      </w:r>
      <w:r w:rsidR="009D0F6F">
        <w:rPr>
          <w:rFonts w:ascii="Verdana" w:hAnsi="Verdana" w:cs="Arial"/>
          <w:color w:val="000000"/>
          <w:szCs w:val="20"/>
        </w:rPr>
        <w:t xml:space="preserve"> e comprovado pela Emissora mediante apresentação de suas demonstrações financeiras auditadas</w:t>
      </w:r>
      <w:r w:rsidR="006F1BE5">
        <w:rPr>
          <w:rFonts w:ascii="Verdana" w:hAnsi="Verdana" w:cs="Arial"/>
          <w:color w:val="000000"/>
          <w:szCs w:val="20"/>
        </w:rPr>
        <w:t xml:space="preserve">, observado que, </w:t>
      </w:r>
      <w:r w:rsidR="006F1BE5" w:rsidRPr="00A753D3">
        <w:rPr>
          <w:rFonts w:ascii="Verdana" w:hAnsi="Verdana"/>
          <w:color w:val="000000"/>
        </w:rPr>
        <w:t xml:space="preserve">na hipótese de apuração do ICSD entre 1,1x (um inteiro e um décimo) e o ICSD Mínimo, a Emissora poderá </w:t>
      </w:r>
      <w:r w:rsidR="00176850">
        <w:rPr>
          <w:rFonts w:ascii="Verdana" w:hAnsi="Verdana" w:cs="Arial"/>
          <w:color w:val="000000"/>
          <w:szCs w:val="20"/>
        </w:rPr>
        <w:t>complementar</w:t>
      </w:r>
      <w:r w:rsidR="00176850" w:rsidRPr="00A753D3">
        <w:rPr>
          <w:rFonts w:ascii="Verdana" w:hAnsi="Verdana"/>
          <w:color w:val="000000"/>
        </w:rPr>
        <w:t xml:space="preserve"> </w:t>
      </w:r>
      <w:r w:rsidR="006F1BE5" w:rsidRPr="00A753D3">
        <w:rPr>
          <w:rFonts w:ascii="Verdana" w:hAnsi="Verdana"/>
          <w:color w:val="000000"/>
        </w:rPr>
        <w:t>o ICSD por meio do preenchimento da Conta Reserva de Complementação do ICSD</w:t>
      </w:r>
      <w:r w:rsidR="006357EC" w:rsidRPr="00A753D3">
        <w:rPr>
          <w:rFonts w:ascii="Verdana" w:hAnsi="Verdana"/>
          <w:color w:val="000000"/>
        </w:rPr>
        <w:t xml:space="preserve">, conforme definida no Contrato de Cessão Fiduciária, </w:t>
      </w:r>
      <w:r w:rsidR="006357EC">
        <w:rPr>
          <w:rFonts w:ascii="Verdana" w:hAnsi="Verdana" w:cs="Arial"/>
          <w:color w:val="000000"/>
          <w:szCs w:val="20"/>
        </w:rPr>
        <w:t xml:space="preserve">por </w:t>
      </w:r>
      <w:r w:rsidR="0082454F" w:rsidRPr="00E92416">
        <w:rPr>
          <w:rFonts w:ascii="Verdana" w:hAnsi="Verdana"/>
          <w:bCs/>
          <w:color w:val="000000"/>
        </w:rPr>
        <w:t>no máximo</w:t>
      </w:r>
      <w:r w:rsidR="00693AAB" w:rsidRPr="005908A4">
        <w:rPr>
          <w:rFonts w:ascii="Verdana" w:hAnsi="Verdana"/>
          <w:color w:val="000000"/>
        </w:rPr>
        <w:t xml:space="preserve"> 2</w:t>
      </w:r>
      <w:r w:rsidR="006357EC" w:rsidRPr="005908A4">
        <w:rPr>
          <w:rFonts w:ascii="Verdana" w:hAnsi="Verdana"/>
          <w:color w:val="000000"/>
        </w:rPr>
        <w:t xml:space="preserve"> (</w:t>
      </w:r>
      <w:r w:rsidR="00693AAB" w:rsidRPr="005908A4">
        <w:rPr>
          <w:rFonts w:ascii="Verdana" w:hAnsi="Verdana"/>
          <w:color w:val="000000"/>
        </w:rPr>
        <w:t>dois</w:t>
      </w:r>
      <w:r w:rsidR="006357EC" w:rsidRPr="005908A4">
        <w:rPr>
          <w:rFonts w:ascii="Verdana" w:hAnsi="Verdana"/>
          <w:color w:val="000000"/>
        </w:rPr>
        <w:t xml:space="preserve">) </w:t>
      </w:r>
      <w:r w:rsidR="00693AAB" w:rsidRPr="005908A4">
        <w:rPr>
          <w:rFonts w:ascii="Verdana" w:hAnsi="Verdana"/>
          <w:color w:val="000000"/>
        </w:rPr>
        <w:t xml:space="preserve">anos </w:t>
      </w:r>
      <w:r w:rsidR="006357EC" w:rsidRPr="005908A4">
        <w:rPr>
          <w:rFonts w:ascii="Verdana" w:hAnsi="Verdana"/>
          <w:color w:val="000000"/>
        </w:rPr>
        <w:t>consecutiv</w:t>
      </w:r>
      <w:r w:rsidR="00693AAB" w:rsidRPr="005908A4">
        <w:rPr>
          <w:rFonts w:ascii="Verdana" w:hAnsi="Verdana"/>
          <w:color w:val="000000"/>
        </w:rPr>
        <w:t xml:space="preserve">os </w:t>
      </w:r>
      <w:commentRangeStart w:id="312"/>
      <w:r w:rsidR="00BA3115">
        <w:rPr>
          <w:rFonts w:ascii="Verdana" w:hAnsi="Verdana"/>
          <w:color w:val="000000"/>
        </w:rPr>
        <w:t>limi</w:t>
      </w:r>
      <w:ins w:id="313" w:author="Nathalia Esteves" w:date="2019-07-12T15:06:00Z">
        <w:r w:rsidR="00846F79">
          <w:rPr>
            <w:rFonts w:ascii="Verdana" w:hAnsi="Verdana"/>
            <w:color w:val="000000"/>
          </w:rPr>
          <w:t>t</w:t>
        </w:r>
      </w:ins>
      <w:del w:id="314" w:author="Nathalia Esteves" w:date="2019-07-12T15:06:00Z">
        <w:r w:rsidR="00BA3115" w:rsidDel="00846F79">
          <w:rPr>
            <w:rFonts w:ascii="Verdana" w:hAnsi="Verdana"/>
            <w:color w:val="000000"/>
          </w:rPr>
          <w:delText>n</w:delText>
        </w:r>
      </w:del>
      <w:r w:rsidR="00BA3115">
        <w:rPr>
          <w:rFonts w:ascii="Verdana" w:hAnsi="Verdana"/>
          <w:color w:val="000000"/>
        </w:rPr>
        <w:t>a</w:t>
      </w:r>
      <w:ins w:id="315" w:author="Nathalia Esteves" w:date="2019-07-12T15:06:00Z">
        <w:r w:rsidR="00846F79">
          <w:rPr>
            <w:rFonts w:ascii="Verdana" w:hAnsi="Verdana"/>
            <w:color w:val="000000"/>
          </w:rPr>
          <w:t>d</w:t>
        </w:r>
      </w:ins>
      <w:del w:id="316" w:author="Nathalia Esteves" w:date="2019-07-12T15:06:00Z">
        <w:r w:rsidR="00BA3115" w:rsidDel="00846F79">
          <w:rPr>
            <w:rFonts w:ascii="Verdana" w:hAnsi="Verdana"/>
            <w:color w:val="000000"/>
          </w:rPr>
          <w:delText>t</w:delText>
        </w:r>
      </w:del>
      <w:r w:rsidR="00BA3115">
        <w:rPr>
          <w:rFonts w:ascii="Verdana" w:hAnsi="Verdana"/>
          <w:color w:val="000000"/>
        </w:rPr>
        <w:t>o no todo a</w:t>
      </w:r>
      <w:r w:rsidR="00693AAB" w:rsidRPr="005908A4">
        <w:rPr>
          <w:rFonts w:ascii="Verdana" w:hAnsi="Verdana"/>
          <w:color w:val="000000"/>
        </w:rPr>
        <w:t xml:space="preserve"> </w:t>
      </w:r>
      <w:r w:rsidR="002C0152" w:rsidRPr="005908A4">
        <w:rPr>
          <w:rFonts w:ascii="Verdana" w:hAnsi="Verdana"/>
          <w:color w:val="000000"/>
        </w:rPr>
        <w:t>4</w:t>
      </w:r>
      <w:r w:rsidR="006357EC" w:rsidRPr="005908A4">
        <w:rPr>
          <w:rFonts w:ascii="Verdana" w:hAnsi="Verdana"/>
          <w:color w:val="000000"/>
        </w:rPr>
        <w:t xml:space="preserve"> (</w:t>
      </w:r>
      <w:r w:rsidR="002C0152" w:rsidRPr="005908A4">
        <w:rPr>
          <w:rFonts w:ascii="Verdana" w:hAnsi="Verdana"/>
          <w:color w:val="000000"/>
        </w:rPr>
        <w:t>quatro</w:t>
      </w:r>
      <w:r w:rsidR="006357EC" w:rsidRPr="005908A4">
        <w:rPr>
          <w:rFonts w:ascii="Verdana" w:hAnsi="Verdana"/>
          <w:color w:val="000000"/>
        </w:rPr>
        <w:t xml:space="preserve">) </w:t>
      </w:r>
      <w:r w:rsidR="001C69CC" w:rsidRPr="005908A4">
        <w:rPr>
          <w:rFonts w:ascii="Verdana" w:hAnsi="Verdana"/>
          <w:color w:val="000000"/>
        </w:rPr>
        <w:t>anos</w:t>
      </w:r>
      <w:ins w:id="317" w:author="Nathalia Esteves" w:date="2019-07-12T15:06:00Z">
        <w:r w:rsidR="00846F79">
          <w:rPr>
            <w:rFonts w:ascii="Verdana" w:hAnsi="Verdana"/>
            <w:color w:val="000000"/>
          </w:rPr>
          <w:t xml:space="preserve"> intercalados</w:t>
        </w:r>
      </w:ins>
      <w:r w:rsidR="00693AAB" w:rsidRPr="005908A4">
        <w:rPr>
          <w:rFonts w:ascii="Verdana" w:hAnsi="Verdana"/>
          <w:color w:val="000000"/>
        </w:rPr>
        <w:t>, sendo vedad</w:t>
      </w:r>
      <w:r w:rsidR="00662CD2" w:rsidRPr="005908A4">
        <w:rPr>
          <w:rFonts w:ascii="Verdana" w:hAnsi="Verdana"/>
          <w:color w:val="000000"/>
        </w:rPr>
        <w:t>a</w:t>
      </w:r>
      <w:r w:rsidR="00693AAB" w:rsidRPr="005908A4">
        <w:rPr>
          <w:rFonts w:ascii="Verdana" w:hAnsi="Verdana"/>
          <w:color w:val="000000"/>
        </w:rPr>
        <w:t xml:space="preserve"> a possibilidade de complementa</w:t>
      </w:r>
      <w:r w:rsidR="00662CD2" w:rsidRPr="005908A4">
        <w:rPr>
          <w:rFonts w:ascii="Verdana" w:hAnsi="Verdana"/>
          <w:color w:val="000000"/>
        </w:rPr>
        <w:t>ção</w:t>
      </w:r>
      <w:r w:rsidR="00693AAB" w:rsidRPr="005908A4">
        <w:rPr>
          <w:rFonts w:ascii="Verdana" w:hAnsi="Verdana"/>
          <w:color w:val="000000"/>
        </w:rPr>
        <w:t xml:space="preserve"> </w:t>
      </w:r>
      <w:r w:rsidR="00662CD2" w:rsidRPr="005908A4">
        <w:rPr>
          <w:rFonts w:ascii="Verdana" w:hAnsi="Verdana"/>
          <w:color w:val="000000"/>
        </w:rPr>
        <w:t>d</w:t>
      </w:r>
      <w:r w:rsidR="00693AAB" w:rsidRPr="005908A4">
        <w:rPr>
          <w:rFonts w:ascii="Verdana" w:hAnsi="Verdana"/>
          <w:color w:val="000000"/>
        </w:rPr>
        <w:t xml:space="preserve">o ICSD pelo </w:t>
      </w:r>
      <w:r w:rsidR="00BF5950">
        <w:rPr>
          <w:rFonts w:ascii="Verdana" w:hAnsi="Verdana"/>
          <w:color w:val="000000"/>
        </w:rPr>
        <w:t xml:space="preserve">3º ano consecutivo ou </w:t>
      </w:r>
      <w:r w:rsidR="00693AAB" w:rsidRPr="005908A4">
        <w:rPr>
          <w:rFonts w:ascii="Verdana" w:hAnsi="Verdana"/>
          <w:color w:val="000000"/>
        </w:rPr>
        <w:t>5° (quinto) ano</w:t>
      </w:r>
      <w:r w:rsidR="00BF5950">
        <w:rPr>
          <w:rFonts w:ascii="Verdana" w:hAnsi="Verdana"/>
          <w:color w:val="000000"/>
        </w:rPr>
        <w:t xml:space="preserve"> </w:t>
      </w:r>
      <w:ins w:id="318" w:author="Nathalia Esteves" w:date="2019-07-12T15:06:00Z">
        <w:r w:rsidR="00846F79">
          <w:rPr>
            <w:rFonts w:ascii="Verdana" w:hAnsi="Verdana"/>
            <w:color w:val="000000"/>
          </w:rPr>
          <w:t xml:space="preserve">intercalado </w:t>
        </w:r>
      </w:ins>
      <w:r w:rsidR="00BF5950">
        <w:rPr>
          <w:rFonts w:ascii="Verdana" w:hAnsi="Verdana"/>
          <w:color w:val="000000"/>
        </w:rPr>
        <w:t>em qualquer hipótese</w:t>
      </w:r>
      <w:commentRangeEnd w:id="312"/>
      <w:r w:rsidR="00846F79">
        <w:rPr>
          <w:rStyle w:val="Refdecomentrio"/>
          <w:rFonts w:ascii="Times New Roman" w:hAnsi="Times New Roman"/>
          <w:szCs w:val="20"/>
        </w:rPr>
        <w:commentReference w:id="312"/>
      </w:r>
      <w:r w:rsidR="00DD7569" w:rsidRPr="00A753D3">
        <w:rPr>
          <w:rFonts w:ascii="Verdana" w:eastAsia="Arial Unicode MS" w:hAnsi="Verdana"/>
        </w:rPr>
        <w:t>;</w:t>
      </w:r>
      <w:r w:rsidR="000A7339">
        <w:rPr>
          <w:rFonts w:ascii="Verdana" w:eastAsia="Arial Unicode MS" w:hAnsi="Verdana"/>
        </w:rPr>
        <w:t xml:space="preserve"> </w:t>
      </w:r>
      <w:r w:rsidR="000A7339" w:rsidRPr="00E92416">
        <w:rPr>
          <w:rFonts w:ascii="Verdana" w:eastAsia="Arial Unicode MS" w:hAnsi="Verdana"/>
          <w:highlight w:val="yellow"/>
        </w:rPr>
        <w:t>[Nota TIBA:SAN, favor avaliar]</w:t>
      </w:r>
    </w:p>
    <w:p w14:paraId="2B5BFBD4" w14:textId="77777777" w:rsidR="00B046AF" w:rsidRPr="00594869" w:rsidRDefault="00B046AF">
      <w:pPr>
        <w:pStyle w:val="PargrafodaLista"/>
        <w:ind w:left="0"/>
        <w:rPr>
          <w:rFonts w:ascii="Verdana" w:eastAsia="Arial Unicode MS" w:hAnsi="Verdana" w:cs="Arial"/>
          <w:sz w:val="20"/>
          <w:szCs w:val="20"/>
        </w:rPr>
      </w:pPr>
    </w:p>
    <w:p w14:paraId="02D8B98E" w14:textId="01436000"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364F1">
        <w:rPr>
          <w:rFonts w:ascii="Verdana" w:eastAsia="Arial Unicode MS" w:hAnsi="Verdana"/>
        </w:rPr>
        <w:t>Generation</w:t>
      </w:r>
      <w:proofErr w:type="spellEnd"/>
      <w:r w:rsidRPr="001364F1">
        <w:rPr>
          <w:rFonts w:ascii="Verdana" w:eastAsia="Arial Unicode MS" w:hAnsi="Verdana"/>
        </w:rPr>
        <w:t xml:space="preserve"> </w:t>
      </w:r>
      <w:proofErr w:type="spellStart"/>
      <w:r w:rsidRPr="001364F1">
        <w:rPr>
          <w:rFonts w:ascii="Verdana" w:eastAsia="Arial Unicode MS" w:hAnsi="Verdana"/>
        </w:rPr>
        <w:t>Sacaling</w:t>
      </w:r>
      <w:proofErr w:type="spellEnd"/>
      <w:r w:rsidRPr="001364F1">
        <w:rPr>
          <w:rFonts w:ascii="Verdana" w:eastAsia="Arial Unicode MS" w:hAnsi="Verdana"/>
        </w:rPr>
        <w:t xml:space="preserve"> Factor (“</w:t>
      </w:r>
      <w:r w:rsidRPr="001364F1">
        <w:rPr>
          <w:rFonts w:ascii="Verdana" w:eastAsia="Arial Unicode MS" w:hAnsi="Verdana"/>
          <w:u w:val="single"/>
        </w:rPr>
        <w:t>GSF</w:t>
      </w:r>
      <w:r w:rsidRPr="00340AEE">
        <w:rPr>
          <w:rFonts w:ascii="Verdana" w:eastAsia="Arial Unicode MS" w:hAnsi="Verdana" w:cs="Arial"/>
          <w:szCs w:val="20"/>
        </w:rPr>
        <w:t>”)</w:t>
      </w:r>
      <w:r w:rsidR="00EF2D17">
        <w:rPr>
          <w:rFonts w:ascii="Verdana" w:eastAsia="Arial Unicode MS" w:hAnsi="Verdana" w:cs="Arial"/>
          <w:szCs w:val="20"/>
        </w:rPr>
        <w:t>;</w:t>
      </w:r>
      <w:r w:rsidR="006C08E0">
        <w:rPr>
          <w:rFonts w:ascii="Verdana" w:eastAsia="Arial Unicode MS" w:hAnsi="Verdana" w:cs="Arial"/>
          <w:szCs w:val="20"/>
        </w:rPr>
        <w:t xml:space="preserve"> </w:t>
      </w:r>
      <w:r w:rsidR="006C08E0" w:rsidRPr="00E92416">
        <w:rPr>
          <w:rFonts w:ascii="Verdana" w:eastAsia="Arial Unicode MS" w:hAnsi="Verdana" w:cs="Arial"/>
          <w:szCs w:val="20"/>
          <w:highlight w:val="yellow"/>
        </w:rPr>
        <w:t>[Nota TIBA: SAN, favor avaliar]</w:t>
      </w:r>
    </w:p>
    <w:p w14:paraId="4F531F47" w14:textId="77777777" w:rsidR="006C6128" w:rsidRPr="00A753D3" w:rsidRDefault="006C6128" w:rsidP="00A753D3">
      <w:pPr>
        <w:pStyle w:val="PargrafodaLista"/>
        <w:rPr>
          <w:rFonts w:ascii="Verdana" w:eastAsia="Arial Unicode MS" w:hAnsi="Verdana"/>
        </w:rPr>
      </w:pPr>
    </w:p>
    <w:p w14:paraId="42E3C475"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36F488EF"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5E35F6CA"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 xml:space="preserve">Dias </w:t>
      </w:r>
      <w:r w:rsidR="005510F8">
        <w:rPr>
          <w:rFonts w:ascii="Verdana" w:eastAsia="Arial Unicode MS" w:hAnsi="Verdana" w:cs="Tahoma"/>
          <w:szCs w:val="20"/>
        </w:rPr>
        <w:lastRenderedPageBreak/>
        <w:t>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5749858A" w14:textId="77777777" w:rsidR="007F6BEA" w:rsidRDefault="007F6BEA">
      <w:pPr>
        <w:rPr>
          <w:rFonts w:ascii="Verdana" w:eastAsia="MS Mincho" w:hAnsi="Verdana"/>
          <w:b/>
          <w:sz w:val="20"/>
          <w:szCs w:val="20"/>
        </w:rPr>
      </w:pPr>
      <w:bookmarkStart w:id="319" w:name="_DV_M462"/>
      <w:bookmarkStart w:id="320" w:name="_Toc499990370"/>
      <w:bookmarkStart w:id="321" w:name="_Toc280370542"/>
      <w:bookmarkStart w:id="322" w:name="_Toc349040598"/>
      <w:bookmarkStart w:id="323" w:name="_Toc351469183"/>
      <w:bookmarkEnd w:id="319"/>
    </w:p>
    <w:p w14:paraId="3A94D706" w14:textId="77777777" w:rsidR="007F6BEA" w:rsidRPr="00594869" w:rsidRDefault="007F6BEA">
      <w:pPr>
        <w:rPr>
          <w:rFonts w:ascii="Verdana" w:eastAsia="MS Mincho" w:hAnsi="Verdana"/>
          <w:b/>
          <w:sz w:val="20"/>
          <w:szCs w:val="20"/>
        </w:rPr>
      </w:pPr>
    </w:p>
    <w:p w14:paraId="7B09DD7D" w14:textId="77777777" w:rsidR="00DD7569" w:rsidRPr="00594869" w:rsidRDefault="00DD7569" w:rsidP="00EE3FD7">
      <w:pPr>
        <w:keepLines/>
        <w:tabs>
          <w:tab w:val="left" w:pos="4253"/>
        </w:tabs>
        <w:jc w:val="center"/>
        <w:rPr>
          <w:rFonts w:ascii="Verdana" w:eastAsia="MS Mincho" w:hAnsi="Verdana"/>
          <w:b/>
          <w:smallCaps/>
          <w:sz w:val="20"/>
          <w:szCs w:val="20"/>
        </w:rPr>
      </w:pPr>
      <w:bookmarkStart w:id="324" w:name="_DV_M470"/>
      <w:bookmarkStart w:id="325" w:name="_Toc352767485"/>
      <w:bookmarkStart w:id="326" w:name="_Toc355626572"/>
      <w:bookmarkEnd w:id="324"/>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20"/>
      <w:bookmarkEnd w:id="321"/>
      <w:bookmarkEnd w:id="322"/>
      <w:bookmarkEnd w:id="323"/>
      <w:bookmarkEnd w:id="325"/>
      <w:bookmarkEnd w:id="326"/>
    </w:p>
    <w:p w14:paraId="4482FC38" w14:textId="77777777" w:rsidR="00DD7569" w:rsidRPr="00594869" w:rsidRDefault="00DD7569" w:rsidP="00EE3FD7">
      <w:pPr>
        <w:keepLines/>
        <w:jc w:val="center"/>
        <w:rPr>
          <w:rFonts w:ascii="Verdana" w:eastAsia="MS Mincho" w:hAnsi="Verdana" w:cs="Arial"/>
          <w:sz w:val="20"/>
          <w:szCs w:val="20"/>
          <w:highlight w:val="yellow"/>
        </w:rPr>
      </w:pPr>
      <w:bookmarkStart w:id="327" w:name="_Toc499990371"/>
    </w:p>
    <w:p w14:paraId="7012DB44"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28" w:name="_DV_M471"/>
      <w:bookmarkEnd w:id="328"/>
      <w:r w:rsidRPr="00594869">
        <w:rPr>
          <w:rFonts w:ascii="Verdana" w:hAnsi="Verdana" w:cs="Arial"/>
          <w:b/>
          <w:smallCaps/>
          <w:sz w:val="20"/>
          <w:szCs w:val="20"/>
        </w:rPr>
        <w:t>Nomeação</w:t>
      </w:r>
    </w:p>
    <w:p w14:paraId="1E72A143" w14:textId="77777777" w:rsidR="00DD7569" w:rsidRPr="00594869" w:rsidRDefault="00DD7569" w:rsidP="00EE3FD7">
      <w:pPr>
        <w:pStyle w:val="sub"/>
        <w:keepLines/>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2EA14E00"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29" w:name="_DV_M472"/>
      <w:bookmarkEnd w:id="329"/>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D3A147D" w14:textId="77777777" w:rsidR="00DD7569" w:rsidRPr="00594869" w:rsidRDefault="00DD7569" w:rsidP="001C5BD6">
      <w:pPr>
        <w:autoSpaceDE/>
        <w:autoSpaceDN/>
        <w:adjustRightInd/>
        <w:rPr>
          <w:rFonts w:ascii="Verdana" w:eastAsia="Arial Unicode MS" w:hAnsi="Verdana"/>
          <w:b/>
          <w:sz w:val="20"/>
          <w:szCs w:val="20"/>
          <w:highlight w:val="yellow"/>
        </w:rPr>
      </w:pPr>
    </w:p>
    <w:p w14:paraId="3830EBFB"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47D9DDAA" w14:textId="77777777" w:rsidR="00DD7569" w:rsidRPr="00594869" w:rsidRDefault="00DD7569" w:rsidP="001C5BD6">
      <w:pPr>
        <w:numPr>
          <w:ilvl w:val="12"/>
          <w:numId w:val="0"/>
        </w:numPr>
        <w:jc w:val="both"/>
        <w:rPr>
          <w:rFonts w:ascii="Verdana" w:eastAsia="MS Mincho" w:hAnsi="Verdana" w:cs="Arial"/>
          <w:sz w:val="20"/>
          <w:szCs w:val="20"/>
        </w:rPr>
      </w:pPr>
    </w:p>
    <w:p w14:paraId="0C19A8AA"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30"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30"/>
    </w:p>
    <w:p w14:paraId="4F68366F"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6BFD0E66"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661E433B" w14:textId="77777777" w:rsidR="00DD7569" w:rsidRPr="00594869" w:rsidRDefault="00DD7569" w:rsidP="001C5BD6">
      <w:pPr>
        <w:numPr>
          <w:ilvl w:val="12"/>
          <w:numId w:val="0"/>
        </w:numPr>
        <w:jc w:val="both"/>
        <w:rPr>
          <w:rFonts w:ascii="Verdana" w:eastAsia="MS Mincho" w:hAnsi="Verdana" w:cs="Arial"/>
          <w:sz w:val="20"/>
          <w:szCs w:val="20"/>
        </w:rPr>
      </w:pPr>
    </w:p>
    <w:p w14:paraId="32062918"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31633E75" w14:textId="77777777" w:rsidR="004D0D43" w:rsidRPr="00594869" w:rsidRDefault="004D0D43" w:rsidP="0031735D">
      <w:pPr>
        <w:pStyle w:val="PargrafodaLista"/>
        <w:ind w:left="0"/>
        <w:jc w:val="both"/>
        <w:rPr>
          <w:rFonts w:ascii="Verdana" w:eastAsia="MS Mincho" w:hAnsi="Verdana" w:cs="Arial"/>
          <w:sz w:val="20"/>
          <w:szCs w:val="20"/>
        </w:rPr>
      </w:pPr>
    </w:p>
    <w:p w14:paraId="475FE5F2"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45054DC7" w14:textId="77777777" w:rsidR="00DD7569" w:rsidRPr="00594869" w:rsidRDefault="00DD7569" w:rsidP="0031735D">
      <w:pPr>
        <w:pStyle w:val="PargrafodaLista"/>
        <w:ind w:left="0"/>
        <w:jc w:val="both"/>
        <w:rPr>
          <w:rFonts w:ascii="Verdana" w:eastAsia="MS Mincho" w:hAnsi="Verdana" w:cs="Arial"/>
          <w:sz w:val="20"/>
          <w:szCs w:val="20"/>
        </w:rPr>
      </w:pPr>
    </w:p>
    <w:p w14:paraId="7785B577"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5F8F7ED4" w14:textId="77777777" w:rsidR="00DD7569" w:rsidRPr="00594869" w:rsidRDefault="00DD7569" w:rsidP="0031735D">
      <w:pPr>
        <w:numPr>
          <w:ilvl w:val="12"/>
          <w:numId w:val="0"/>
        </w:numPr>
        <w:jc w:val="both"/>
        <w:rPr>
          <w:rFonts w:ascii="Verdana" w:eastAsia="MS Mincho" w:hAnsi="Verdana" w:cs="Arial"/>
          <w:sz w:val="20"/>
          <w:szCs w:val="20"/>
        </w:rPr>
      </w:pPr>
    </w:p>
    <w:p w14:paraId="1F017ABC"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14:paraId="16CE5178" w14:textId="77777777" w:rsidR="00DD7569" w:rsidRPr="00594869" w:rsidRDefault="00DD7569">
      <w:pPr>
        <w:numPr>
          <w:ilvl w:val="12"/>
          <w:numId w:val="0"/>
        </w:numPr>
        <w:jc w:val="both"/>
        <w:rPr>
          <w:rFonts w:ascii="Verdana" w:eastAsia="MS Mincho" w:hAnsi="Verdana" w:cs="Arial"/>
          <w:sz w:val="20"/>
          <w:szCs w:val="20"/>
        </w:rPr>
      </w:pPr>
    </w:p>
    <w:p w14:paraId="041833E7"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lastRenderedPageBreak/>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14:paraId="2F8BC716" w14:textId="77777777" w:rsidR="00DD7569" w:rsidRPr="00594869" w:rsidRDefault="00DD7569">
      <w:pPr>
        <w:numPr>
          <w:ilvl w:val="12"/>
          <w:numId w:val="0"/>
        </w:numPr>
        <w:jc w:val="both"/>
        <w:rPr>
          <w:rFonts w:ascii="Verdana" w:eastAsia="MS Mincho" w:hAnsi="Verdana" w:cs="Arial"/>
          <w:sz w:val="20"/>
          <w:szCs w:val="20"/>
          <w:highlight w:val="yellow"/>
        </w:rPr>
      </w:pPr>
    </w:p>
    <w:p w14:paraId="20616A3D"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5435786E" w14:textId="77777777" w:rsidR="00DD7569" w:rsidRPr="00594869" w:rsidRDefault="00DD7569">
      <w:pPr>
        <w:numPr>
          <w:ilvl w:val="12"/>
          <w:numId w:val="0"/>
        </w:numPr>
        <w:jc w:val="both"/>
        <w:rPr>
          <w:rFonts w:ascii="Verdana" w:eastAsia="MS Mincho" w:hAnsi="Verdana" w:cs="Arial"/>
          <w:sz w:val="20"/>
          <w:szCs w:val="20"/>
        </w:rPr>
      </w:pPr>
    </w:p>
    <w:p w14:paraId="2259FEBC"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718E45EA" w14:textId="77777777" w:rsidR="00DD7569" w:rsidRPr="00594869" w:rsidRDefault="00DD7569" w:rsidP="001C5BD6">
      <w:pPr>
        <w:numPr>
          <w:ilvl w:val="12"/>
          <w:numId w:val="0"/>
        </w:numPr>
        <w:jc w:val="both"/>
        <w:rPr>
          <w:rFonts w:ascii="Verdana" w:eastAsia="MS Mincho" w:hAnsi="Verdana" w:cs="Arial"/>
          <w:sz w:val="20"/>
          <w:szCs w:val="20"/>
        </w:rPr>
      </w:pPr>
    </w:p>
    <w:p w14:paraId="7A1D171E"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31"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31"/>
    </w:p>
    <w:p w14:paraId="490CD681" w14:textId="77777777" w:rsidR="00DD7569" w:rsidRPr="00594869" w:rsidRDefault="00DD7569" w:rsidP="001C5BD6">
      <w:pPr>
        <w:numPr>
          <w:ilvl w:val="12"/>
          <w:numId w:val="0"/>
        </w:numPr>
        <w:jc w:val="both"/>
        <w:rPr>
          <w:rFonts w:ascii="Verdana" w:eastAsia="MS Mincho" w:hAnsi="Verdana" w:cs="Arial"/>
          <w:sz w:val="20"/>
          <w:szCs w:val="20"/>
        </w:rPr>
      </w:pPr>
    </w:p>
    <w:p w14:paraId="0C8DEF67"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3C260268" w14:textId="77777777" w:rsidR="00DD7569" w:rsidRPr="00594869" w:rsidRDefault="00DD7569" w:rsidP="0031735D">
      <w:pPr>
        <w:jc w:val="both"/>
        <w:rPr>
          <w:rFonts w:ascii="Verdana" w:eastAsia="MS Mincho" w:hAnsi="Verdana" w:cs="Arial"/>
          <w:sz w:val="20"/>
          <w:szCs w:val="20"/>
        </w:rPr>
      </w:pPr>
    </w:p>
    <w:p w14:paraId="19372E45"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74F6C26A" w14:textId="77777777" w:rsidR="00DD7569" w:rsidRPr="00594869" w:rsidRDefault="00DD7569" w:rsidP="0031735D">
      <w:pPr>
        <w:numPr>
          <w:ilvl w:val="12"/>
          <w:numId w:val="0"/>
        </w:numPr>
        <w:jc w:val="both"/>
        <w:rPr>
          <w:rFonts w:ascii="Verdana" w:eastAsia="MS Mincho" w:hAnsi="Verdana" w:cs="Arial"/>
          <w:sz w:val="20"/>
          <w:szCs w:val="20"/>
        </w:rPr>
      </w:pPr>
    </w:p>
    <w:p w14:paraId="398D42EF"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32" w:name="_Ref229140703"/>
      <w:r w:rsidRPr="00594869">
        <w:rPr>
          <w:rFonts w:ascii="Verdana" w:eastAsia="MS Mincho" w:hAnsi="Verdana" w:cs="Arial"/>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32"/>
    </w:p>
    <w:p w14:paraId="7B4DB059" w14:textId="77777777" w:rsidR="00DD7569" w:rsidRPr="00594869" w:rsidRDefault="00DD7569" w:rsidP="0031735D">
      <w:pPr>
        <w:numPr>
          <w:ilvl w:val="12"/>
          <w:numId w:val="0"/>
        </w:numPr>
        <w:jc w:val="both"/>
        <w:rPr>
          <w:rFonts w:ascii="Verdana" w:eastAsia="MS Mincho" w:hAnsi="Verdana" w:cs="Arial"/>
          <w:sz w:val="20"/>
          <w:szCs w:val="20"/>
        </w:rPr>
      </w:pPr>
    </w:p>
    <w:p w14:paraId="6E734B41"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581ADF71" w14:textId="77777777" w:rsidR="00DD7569" w:rsidRPr="00594869" w:rsidRDefault="00DD7569">
      <w:pPr>
        <w:numPr>
          <w:ilvl w:val="12"/>
          <w:numId w:val="0"/>
        </w:numPr>
        <w:jc w:val="both"/>
        <w:rPr>
          <w:rFonts w:ascii="Verdana" w:eastAsia="MS Mincho" w:hAnsi="Verdana" w:cs="Arial"/>
          <w:sz w:val="20"/>
          <w:szCs w:val="20"/>
        </w:rPr>
      </w:pPr>
    </w:p>
    <w:p w14:paraId="19FAE25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14:paraId="48CB14B4" w14:textId="77777777" w:rsidR="00DD7569" w:rsidRPr="00594869" w:rsidRDefault="00DD7569">
      <w:pPr>
        <w:pStyle w:val="PargrafodaLista"/>
        <w:ind w:left="0"/>
        <w:rPr>
          <w:rFonts w:ascii="Verdana" w:eastAsia="MS Mincho" w:hAnsi="Verdana" w:cs="Arial"/>
          <w:sz w:val="20"/>
          <w:szCs w:val="20"/>
          <w:highlight w:val="yellow"/>
        </w:rPr>
      </w:pPr>
    </w:p>
    <w:p w14:paraId="31E60E17"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61B753E2" w14:textId="77777777" w:rsidR="00DD7569" w:rsidRPr="00594869" w:rsidRDefault="00DD7569">
      <w:pPr>
        <w:numPr>
          <w:ilvl w:val="12"/>
          <w:numId w:val="0"/>
        </w:numPr>
        <w:jc w:val="both"/>
        <w:rPr>
          <w:rFonts w:ascii="Verdana" w:eastAsia="MS Mincho" w:hAnsi="Verdana" w:cs="Arial"/>
          <w:sz w:val="20"/>
          <w:szCs w:val="20"/>
        </w:rPr>
      </w:pPr>
    </w:p>
    <w:p w14:paraId="5119E28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69148F03" w14:textId="77777777" w:rsidR="00DD7569" w:rsidRPr="00594869" w:rsidRDefault="00DD7569">
      <w:pPr>
        <w:pStyle w:val="PargrafodaLista"/>
        <w:ind w:left="0"/>
        <w:rPr>
          <w:rFonts w:ascii="Verdana" w:eastAsia="MS Mincho" w:hAnsi="Verdana" w:cs="Arial"/>
          <w:sz w:val="20"/>
          <w:szCs w:val="20"/>
        </w:rPr>
      </w:pPr>
    </w:p>
    <w:p w14:paraId="54BF5FD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4CCCE80A" w14:textId="77777777" w:rsidR="00DD7569" w:rsidRPr="00594869" w:rsidRDefault="00DD7569">
      <w:pPr>
        <w:numPr>
          <w:ilvl w:val="12"/>
          <w:numId w:val="0"/>
        </w:numPr>
        <w:jc w:val="both"/>
        <w:rPr>
          <w:rFonts w:ascii="Verdana" w:eastAsia="MS Mincho" w:hAnsi="Verdana" w:cs="Arial"/>
          <w:sz w:val="20"/>
          <w:szCs w:val="20"/>
        </w:rPr>
      </w:pPr>
    </w:p>
    <w:p w14:paraId="6BEEAA2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3E02E1A1" w14:textId="77777777" w:rsidR="00DD7569" w:rsidRPr="00594869" w:rsidRDefault="00DD7569">
      <w:pPr>
        <w:numPr>
          <w:ilvl w:val="12"/>
          <w:numId w:val="0"/>
        </w:numPr>
        <w:jc w:val="both"/>
        <w:rPr>
          <w:rFonts w:ascii="Verdana" w:eastAsia="MS Mincho" w:hAnsi="Verdana" w:cs="Arial"/>
          <w:sz w:val="20"/>
          <w:szCs w:val="20"/>
        </w:rPr>
      </w:pPr>
    </w:p>
    <w:p w14:paraId="0F96A55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2152023A" w14:textId="77777777" w:rsidR="00DD7569" w:rsidRPr="00594869" w:rsidRDefault="00DD7569">
      <w:pPr>
        <w:numPr>
          <w:ilvl w:val="12"/>
          <w:numId w:val="0"/>
        </w:numPr>
        <w:jc w:val="both"/>
        <w:rPr>
          <w:rFonts w:ascii="Verdana" w:eastAsia="MS Mincho" w:hAnsi="Verdana" w:cs="Arial"/>
          <w:sz w:val="20"/>
          <w:szCs w:val="20"/>
        </w:rPr>
      </w:pPr>
    </w:p>
    <w:p w14:paraId="622C3C11"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lastRenderedPageBreak/>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56093F93" w14:textId="77777777" w:rsidR="00DD7569" w:rsidRPr="00594869" w:rsidRDefault="00DD7569">
      <w:pPr>
        <w:pStyle w:val="PargrafodaLista"/>
        <w:ind w:left="0"/>
        <w:rPr>
          <w:rFonts w:ascii="Verdana" w:eastAsia="MS Mincho" w:hAnsi="Verdana" w:cs="Arial"/>
          <w:sz w:val="20"/>
          <w:szCs w:val="20"/>
        </w:rPr>
      </w:pPr>
    </w:p>
    <w:p w14:paraId="3BD8DDB8" w14:textId="77777777"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14:paraId="09BEA43A" w14:textId="77777777" w:rsidR="00DD7569" w:rsidRPr="00594869" w:rsidRDefault="00DD7569">
      <w:pPr>
        <w:pStyle w:val="PargrafodaLista"/>
        <w:ind w:left="0"/>
        <w:rPr>
          <w:rFonts w:ascii="Verdana" w:eastAsia="MS Mincho" w:hAnsi="Verdana" w:cs="Arial"/>
          <w:sz w:val="20"/>
          <w:szCs w:val="20"/>
          <w:highlight w:val="yellow"/>
        </w:rPr>
      </w:pPr>
    </w:p>
    <w:p w14:paraId="71AF0A60" w14:textId="77777777" w:rsidR="00DD7569" w:rsidRPr="00594869" w:rsidRDefault="00EE3D5B"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w:t>
      </w:r>
      <w:r w:rsidR="00DD7569" w:rsidRPr="00EF1BEE">
        <w:rPr>
          <w:rFonts w:ascii="Verdana" w:eastAsia="MS Mincho" w:hAnsi="Verdana" w:cs="Arial"/>
          <w:sz w:val="20"/>
          <w:szCs w:val="20"/>
        </w:rPr>
        <w:t>solicitar</w:t>
      </w:r>
      <w:r w:rsidR="00182A3C">
        <w:rPr>
          <w:rFonts w:ascii="Verdana" w:eastAsia="MS Mincho" w:hAnsi="Verdana" w:cs="Arial"/>
          <w:sz w:val="20"/>
          <w:szCs w:val="20"/>
        </w:rPr>
        <w:t xml:space="preserve"> às expensas da Emissora</w:t>
      </w:r>
      <w:r w:rsidR="00DD7569"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00DD7569" w:rsidRPr="00EF1BEE">
        <w:rPr>
          <w:rFonts w:ascii="Verdana" w:eastAsia="Arial Unicode MS" w:hAnsi="Verdana" w:cs="Tahoma"/>
          <w:sz w:val="20"/>
          <w:szCs w:val="20"/>
        </w:rPr>
        <w:t>da localidade onde se situem os bens dados em garantia</w:t>
      </w:r>
      <w:r w:rsidR="00DD7569" w:rsidRPr="00EF1BEE">
        <w:rPr>
          <w:rFonts w:ascii="Verdana" w:eastAsia="MS Mincho" w:hAnsi="Verdana" w:cs="Arial"/>
          <w:sz w:val="20"/>
          <w:szCs w:val="20"/>
        </w:rPr>
        <w:t xml:space="preserve"> ou onde se localiza o domicílio ou a sede do estabelecimento principal da Emissora</w:t>
      </w:r>
      <w:r w:rsidRPr="00EF1BEE">
        <w:rPr>
          <w:rFonts w:ascii="Verdana" w:eastAsia="MS Mincho" w:hAnsi="Verdana" w:cs="Arial"/>
          <w:sz w:val="20"/>
          <w:szCs w:val="20"/>
        </w:rPr>
        <w:t>]</w:t>
      </w:r>
      <w:r w:rsidR="00DD7569" w:rsidRPr="00594869">
        <w:rPr>
          <w:rFonts w:ascii="Verdana" w:eastAsia="MS Mincho" w:hAnsi="Verdana" w:cs="Arial"/>
          <w:sz w:val="20"/>
          <w:szCs w:val="20"/>
        </w:rPr>
        <w:t>;</w:t>
      </w:r>
    </w:p>
    <w:p w14:paraId="632E05C0" w14:textId="77777777" w:rsidR="00DD7569" w:rsidRPr="00594869" w:rsidRDefault="00DD7569">
      <w:pPr>
        <w:numPr>
          <w:ilvl w:val="12"/>
          <w:numId w:val="0"/>
        </w:numPr>
        <w:jc w:val="both"/>
        <w:rPr>
          <w:rFonts w:ascii="Verdana" w:eastAsia="MS Mincho" w:hAnsi="Verdana" w:cs="Arial"/>
          <w:sz w:val="20"/>
          <w:szCs w:val="20"/>
        </w:rPr>
      </w:pPr>
      <w:bookmarkStart w:id="333" w:name="_Ref227418785"/>
    </w:p>
    <w:p w14:paraId="779F80C5"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34"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33"/>
      <w:bookmarkEnd w:id="334"/>
    </w:p>
    <w:p w14:paraId="3D1C0698" w14:textId="77777777" w:rsidR="00DD7569" w:rsidRPr="00594869" w:rsidRDefault="00DD7569">
      <w:pPr>
        <w:numPr>
          <w:ilvl w:val="12"/>
          <w:numId w:val="0"/>
        </w:numPr>
        <w:jc w:val="both"/>
        <w:rPr>
          <w:rFonts w:ascii="Verdana" w:eastAsia="MS Mincho" w:hAnsi="Verdana" w:cs="Arial"/>
          <w:sz w:val="20"/>
          <w:szCs w:val="20"/>
        </w:rPr>
      </w:pPr>
    </w:p>
    <w:p w14:paraId="7735C6F6"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35"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35"/>
    </w:p>
    <w:p w14:paraId="651ED216" w14:textId="77777777" w:rsidR="00DD7569" w:rsidRPr="00594869" w:rsidRDefault="00DD7569" w:rsidP="00BD28BE">
      <w:pPr>
        <w:numPr>
          <w:ilvl w:val="12"/>
          <w:numId w:val="0"/>
        </w:numPr>
        <w:ind w:left="709"/>
        <w:jc w:val="both"/>
        <w:rPr>
          <w:rFonts w:ascii="Verdana" w:eastAsia="MS Mincho" w:hAnsi="Verdana" w:cs="Arial"/>
          <w:sz w:val="20"/>
          <w:szCs w:val="20"/>
        </w:rPr>
      </w:pPr>
    </w:p>
    <w:p w14:paraId="6A6E869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2D2EE8BD" w14:textId="77777777" w:rsidR="00DD7569" w:rsidRPr="00594869" w:rsidRDefault="00DD7569" w:rsidP="00BD28BE">
      <w:pPr>
        <w:numPr>
          <w:ilvl w:val="12"/>
          <w:numId w:val="0"/>
        </w:numPr>
        <w:ind w:left="709"/>
        <w:jc w:val="both"/>
        <w:rPr>
          <w:rFonts w:ascii="Verdana" w:eastAsia="MS Mincho" w:hAnsi="Verdana" w:cs="Arial"/>
          <w:sz w:val="20"/>
          <w:szCs w:val="20"/>
        </w:rPr>
      </w:pPr>
    </w:p>
    <w:p w14:paraId="7BA35AD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44E21067" w14:textId="77777777" w:rsidR="00DD7569" w:rsidRPr="00594869" w:rsidRDefault="00DD7569" w:rsidP="00BD28BE">
      <w:pPr>
        <w:numPr>
          <w:ilvl w:val="12"/>
          <w:numId w:val="0"/>
        </w:numPr>
        <w:ind w:left="709"/>
        <w:jc w:val="both"/>
        <w:rPr>
          <w:rFonts w:ascii="Verdana" w:eastAsia="MS Mincho" w:hAnsi="Verdana" w:cs="Arial"/>
          <w:sz w:val="20"/>
          <w:szCs w:val="20"/>
        </w:rPr>
      </w:pPr>
    </w:p>
    <w:p w14:paraId="2F9C0EC5"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10EF5CC2" w14:textId="77777777" w:rsidR="00DD7569" w:rsidRPr="00594869" w:rsidRDefault="00DD7569" w:rsidP="00BD28BE">
      <w:pPr>
        <w:pStyle w:val="PargrafodaLista"/>
        <w:ind w:left="709"/>
        <w:rPr>
          <w:rFonts w:ascii="Verdana" w:eastAsia="MS Mincho" w:hAnsi="Verdana"/>
          <w:sz w:val="20"/>
          <w:szCs w:val="20"/>
        </w:rPr>
      </w:pPr>
    </w:p>
    <w:p w14:paraId="49C6330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539F6D80" w14:textId="77777777" w:rsidR="00DD7569" w:rsidRPr="00594869" w:rsidRDefault="00DD7569" w:rsidP="00BD28BE">
      <w:pPr>
        <w:pStyle w:val="PargrafodaLista"/>
        <w:ind w:left="709"/>
        <w:rPr>
          <w:rFonts w:ascii="Verdana" w:eastAsia="MS Mincho" w:hAnsi="Verdana"/>
          <w:sz w:val="20"/>
          <w:szCs w:val="20"/>
        </w:rPr>
      </w:pPr>
    </w:p>
    <w:p w14:paraId="2638B3E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685B3834" w14:textId="77777777" w:rsidR="00DD7569" w:rsidRPr="00594869" w:rsidRDefault="00DD7569" w:rsidP="00BD28BE">
      <w:pPr>
        <w:pStyle w:val="PargrafodaLista"/>
        <w:ind w:left="709"/>
        <w:rPr>
          <w:rFonts w:ascii="Verdana" w:eastAsia="MS Mincho" w:hAnsi="Verdana"/>
          <w:sz w:val="20"/>
          <w:szCs w:val="20"/>
        </w:rPr>
      </w:pPr>
    </w:p>
    <w:p w14:paraId="0E880A12"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13F70C97" w14:textId="77777777" w:rsidR="00DD7569" w:rsidRPr="00594869" w:rsidRDefault="00DD7569" w:rsidP="00BD28BE">
      <w:pPr>
        <w:ind w:left="709"/>
        <w:jc w:val="both"/>
        <w:rPr>
          <w:rFonts w:ascii="Verdana" w:eastAsia="MS Mincho" w:hAnsi="Verdana" w:cs="Arial"/>
          <w:sz w:val="20"/>
          <w:szCs w:val="20"/>
        </w:rPr>
      </w:pPr>
    </w:p>
    <w:p w14:paraId="07AAAB3D"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39780758" w14:textId="77777777" w:rsidR="00DD7569" w:rsidRPr="00594869" w:rsidRDefault="00DD7569" w:rsidP="00BD28BE">
      <w:pPr>
        <w:ind w:left="709"/>
        <w:jc w:val="both"/>
        <w:rPr>
          <w:rFonts w:ascii="Verdana" w:eastAsia="MS Mincho" w:hAnsi="Verdana" w:cs="Arial"/>
          <w:sz w:val="20"/>
          <w:szCs w:val="20"/>
          <w:highlight w:val="yellow"/>
        </w:rPr>
      </w:pPr>
    </w:p>
    <w:p w14:paraId="4CBEA00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480EC779" w14:textId="77777777" w:rsidR="00DD7569" w:rsidRPr="00594869" w:rsidRDefault="00DD7569" w:rsidP="00BD28BE">
      <w:pPr>
        <w:pStyle w:val="PargrafodaLista"/>
        <w:ind w:left="709"/>
        <w:rPr>
          <w:rFonts w:ascii="Verdana" w:eastAsia="MS Mincho" w:hAnsi="Verdana"/>
          <w:sz w:val="20"/>
          <w:szCs w:val="20"/>
        </w:rPr>
      </w:pPr>
    </w:p>
    <w:p w14:paraId="7A0741F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037BDA10" w14:textId="77777777" w:rsidR="00DD7569" w:rsidRPr="00594869" w:rsidRDefault="00DD7569" w:rsidP="00BD28BE">
      <w:pPr>
        <w:numPr>
          <w:ilvl w:val="12"/>
          <w:numId w:val="0"/>
        </w:numPr>
        <w:ind w:left="709"/>
        <w:jc w:val="both"/>
        <w:rPr>
          <w:rFonts w:ascii="Verdana" w:eastAsia="MS Mincho" w:hAnsi="Verdana" w:cs="Arial"/>
          <w:sz w:val="20"/>
          <w:szCs w:val="20"/>
        </w:rPr>
      </w:pPr>
    </w:p>
    <w:p w14:paraId="4169463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lastRenderedPageBreak/>
        <w:t>declaração sobre a não existência de situação de conflito de interesses que impeça o Agente Fiduciário a continuar a exercer a função.</w:t>
      </w:r>
    </w:p>
    <w:p w14:paraId="7EB6B058" w14:textId="77777777" w:rsidR="00DD7569" w:rsidRPr="00594869" w:rsidRDefault="00DD7569">
      <w:pPr>
        <w:numPr>
          <w:ilvl w:val="12"/>
          <w:numId w:val="0"/>
        </w:numPr>
        <w:jc w:val="both"/>
        <w:rPr>
          <w:rFonts w:ascii="Verdana" w:eastAsia="MS Mincho" w:hAnsi="Verdana" w:cs="Arial"/>
          <w:sz w:val="20"/>
          <w:szCs w:val="20"/>
        </w:rPr>
      </w:pPr>
    </w:p>
    <w:p w14:paraId="41982B69"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36" w:name="_Ref227419090"/>
      <w:bookmarkStart w:id="337"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36"/>
      <w:bookmarkEnd w:id="337"/>
    </w:p>
    <w:p w14:paraId="05C63656" w14:textId="77777777" w:rsidR="00DD7569" w:rsidRPr="00594869" w:rsidRDefault="00DD7569">
      <w:pPr>
        <w:numPr>
          <w:ilvl w:val="12"/>
          <w:numId w:val="0"/>
        </w:numPr>
        <w:jc w:val="both"/>
        <w:rPr>
          <w:rFonts w:ascii="Verdana" w:eastAsia="MS Mincho" w:hAnsi="Verdana" w:cs="Arial"/>
          <w:sz w:val="20"/>
          <w:szCs w:val="20"/>
        </w:rPr>
      </w:pPr>
    </w:p>
    <w:p w14:paraId="201F36E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6889A4C3" w14:textId="77777777" w:rsidR="00DD7569" w:rsidRPr="00594869" w:rsidRDefault="00DD7569">
      <w:pPr>
        <w:numPr>
          <w:ilvl w:val="12"/>
          <w:numId w:val="0"/>
        </w:numPr>
        <w:jc w:val="both"/>
        <w:rPr>
          <w:rFonts w:ascii="Verdana" w:eastAsia="MS Mincho" w:hAnsi="Verdana" w:cs="Arial"/>
          <w:sz w:val="20"/>
          <w:szCs w:val="20"/>
        </w:rPr>
      </w:pPr>
    </w:p>
    <w:p w14:paraId="0382C82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4B461913" w14:textId="77777777" w:rsidR="00DD7569" w:rsidRPr="00594869" w:rsidRDefault="00DD7569">
      <w:pPr>
        <w:numPr>
          <w:ilvl w:val="12"/>
          <w:numId w:val="0"/>
        </w:numPr>
        <w:jc w:val="both"/>
        <w:rPr>
          <w:rFonts w:ascii="Verdana" w:eastAsia="MS Mincho" w:hAnsi="Verdana" w:cs="Arial"/>
          <w:sz w:val="20"/>
          <w:szCs w:val="20"/>
        </w:rPr>
      </w:pPr>
    </w:p>
    <w:p w14:paraId="5B3CC69E"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459C77A3" w14:textId="77777777" w:rsidR="005277C6" w:rsidRPr="00594869" w:rsidRDefault="005277C6">
      <w:pPr>
        <w:pStyle w:val="PargrafodaLista"/>
        <w:ind w:left="0"/>
        <w:rPr>
          <w:rFonts w:ascii="Verdana" w:eastAsia="MS Mincho" w:hAnsi="Verdana" w:cs="Arial"/>
          <w:sz w:val="20"/>
          <w:szCs w:val="20"/>
        </w:rPr>
      </w:pPr>
    </w:p>
    <w:p w14:paraId="1EA672B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728ADF44" w14:textId="77777777" w:rsidR="00DD7569" w:rsidRPr="00594869" w:rsidRDefault="00DD7569">
      <w:pPr>
        <w:numPr>
          <w:ilvl w:val="12"/>
          <w:numId w:val="0"/>
        </w:numPr>
        <w:jc w:val="both"/>
        <w:rPr>
          <w:rFonts w:ascii="Verdana" w:eastAsia="MS Mincho" w:hAnsi="Verdana" w:cs="Arial"/>
          <w:sz w:val="20"/>
          <w:szCs w:val="20"/>
        </w:rPr>
      </w:pPr>
    </w:p>
    <w:p w14:paraId="54A43447"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Escriturador,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Escriturador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14:paraId="3A767C4F" w14:textId="77777777" w:rsidR="00DD7569" w:rsidRPr="00ED7121" w:rsidRDefault="00DD7569">
      <w:pPr>
        <w:numPr>
          <w:ilvl w:val="12"/>
          <w:numId w:val="0"/>
        </w:numPr>
        <w:jc w:val="both"/>
        <w:rPr>
          <w:rFonts w:ascii="Verdana" w:eastAsia="MS Mincho" w:hAnsi="Verdana" w:cs="Arial"/>
          <w:sz w:val="20"/>
          <w:szCs w:val="20"/>
          <w:highlight w:val="yellow"/>
        </w:rPr>
      </w:pPr>
    </w:p>
    <w:p w14:paraId="6E8BA77B"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7EA51024" w14:textId="77777777" w:rsidR="00DD7569" w:rsidRPr="00ED7121" w:rsidRDefault="00DD7569">
      <w:pPr>
        <w:numPr>
          <w:ilvl w:val="12"/>
          <w:numId w:val="0"/>
        </w:numPr>
        <w:jc w:val="both"/>
        <w:rPr>
          <w:rFonts w:ascii="Verdana" w:eastAsia="MS Mincho" w:hAnsi="Verdana" w:cs="Arial"/>
          <w:sz w:val="20"/>
          <w:szCs w:val="20"/>
        </w:rPr>
      </w:pPr>
    </w:p>
    <w:p w14:paraId="1D693C07"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69309143" w14:textId="77777777" w:rsidR="00DD7569" w:rsidRPr="00ED7121" w:rsidRDefault="00DD7569">
      <w:pPr>
        <w:pStyle w:val="PargrafodaLista"/>
        <w:ind w:left="0"/>
        <w:rPr>
          <w:rFonts w:ascii="Verdana" w:eastAsia="MS Mincho" w:hAnsi="Verdana" w:cs="Arial"/>
          <w:sz w:val="20"/>
          <w:szCs w:val="20"/>
        </w:rPr>
      </w:pPr>
    </w:p>
    <w:p w14:paraId="0741A470"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7C4E2225" w14:textId="77777777" w:rsidR="00DD7569" w:rsidRPr="00ED7121" w:rsidRDefault="00DD7569">
      <w:pPr>
        <w:pStyle w:val="PargrafodaLista"/>
        <w:ind w:left="0"/>
        <w:rPr>
          <w:rFonts w:ascii="Verdana" w:eastAsia="MS Mincho" w:hAnsi="Verdana"/>
          <w:sz w:val="20"/>
          <w:szCs w:val="20"/>
          <w:highlight w:val="yellow"/>
        </w:rPr>
      </w:pPr>
    </w:p>
    <w:p w14:paraId="5C80CDE4"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38" w:name="_DV_M473"/>
      <w:bookmarkEnd w:id="338"/>
    </w:p>
    <w:p w14:paraId="546785C2" w14:textId="77777777" w:rsidR="00DD7569" w:rsidRPr="00ED7121" w:rsidRDefault="00DD7569">
      <w:pPr>
        <w:tabs>
          <w:tab w:val="num" w:pos="570"/>
        </w:tabs>
        <w:jc w:val="both"/>
        <w:rPr>
          <w:rFonts w:ascii="Verdana" w:eastAsia="Arial Unicode MS" w:hAnsi="Verdana" w:cs="Arial"/>
          <w:sz w:val="20"/>
          <w:szCs w:val="20"/>
          <w:highlight w:val="yellow"/>
        </w:rPr>
      </w:pPr>
    </w:p>
    <w:p w14:paraId="22834CD4"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39" w:name="_DV_M489"/>
      <w:bookmarkStart w:id="340" w:name="_DV_M491"/>
      <w:bookmarkStart w:id="341" w:name="_DV_M496"/>
      <w:bookmarkStart w:id="342" w:name="_DV_M535"/>
      <w:bookmarkStart w:id="343" w:name="_DV_M541"/>
      <w:bookmarkEnd w:id="339"/>
      <w:bookmarkEnd w:id="340"/>
      <w:bookmarkEnd w:id="341"/>
      <w:bookmarkEnd w:id="342"/>
      <w:bookmarkEnd w:id="343"/>
      <w:r w:rsidRPr="00ED7121">
        <w:rPr>
          <w:rFonts w:ascii="Verdana" w:hAnsi="Verdana" w:cs="Arial"/>
          <w:b/>
          <w:smallCaps/>
          <w:sz w:val="20"/>
          <w:szCs w:val="20"/>
        </w:rPr>
        <w:t>Atribuições Específicas</w:t>
      </w:r>
    </w:p>
    <w:p w14:paraId="22272354" w14:textId="77777777" w:rsidR="00DD7569" w:rsidRPr="00594869" w:rsidRDefault="00DD7569" w:rsidP="00EE3FD7">
      <w:pPr>
        <w:jc w:val="both"/>
        <w:rPr>
          <w:rFonts w:ascii="Verdana" w:eastAsia="Arial Unicode MS" w:hAnsi="Verdana" w:cs="Arial"/>
          <w:sz w:val="20"/>
          <w:szCs w:val="20"/>
        </w:rPr>
      </w:pPr>
    </w:p>
    <w:p w14:paraId="52831DD7"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44" w:name="_DV_M542"/>
      <w:bookmarkStart w:id="345" w:name="_Ref227420820"/>
      <w:bookmarkEnd w:id="344"/>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45"/>
    </w:p>
    <w:p w14:paraId="0B1C9029" w14:textId="77777777" w:rsidR="00DD7569" w:rsidRPr="00594869" w:rsidRDefault="00DD7569" w:rsidP="001C5BD6">
      <w:pPr>
        <w:jc w:val="both"/>
        <w:rPr>
          <w:rFonts w:ascii="Verdana" w:eastAsia="Arial Unicode MS" w:hAnsi="Verdana" w:cs="Arial"/>
          <w:sz w:val="20"/>
          <w:szCs w:val="20"/>
        </w:rPr>
      </w:pPr>
    </w:p>
    <w:p w14:paraId="61D31A35"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atos ou manifestações por parte do Agente Fiduciário que criarem responsabilidade para os Debenturistas ou exonerarem terceiros de obrigações para com </w:t>
      </w:r>
      <w:r w:rsidRPr="00594869">
        <w:rPr>
          <w:rFonts w:ascii="Verdana" w:eastAsia="Arial Unicode MS" w:hAnsi="Verdana" w:cs="Arial"/>
          <w:sz w:val="20"/>
          <w:szCs w:val="20"/>
        </w:rPr>
        <w:lastRenderedPageBreak/>
        <w:t>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AA14E9F" w14:textId="77777777" w:rsidR="00DD7569" w:rsidRPr="00594869" w:rsidRDefault="00DD7569" w:rsidP="0031735D">
      <w:pPr>
        <w:jc w:val="both"/>
        <w:rPr>
          <w:rFonts w:ascii="Verdana" w:eastAsia="Arial Unicode MS" w:hAnsi="Verdana" w:cs="Arial"/>
          <w:sz w:val="20"/>
          <w:szCs w:val="20"/>
        </w:rPr>
      </w:pPr>
    </w:p>
    <w:p w14:paraId="1952352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01CD0723" w14:textId="77777777" w:rsidR="00DD7569" w:rsidRPr="00594869" w:rsidRDefault="00DD7569" w:rsidP="0031735D">
      <w:pPr>
        <w:pStyle w:val="PargrafodaLista"/>
        <w:ind w:left="0"/>
        <w:jc w:val="both"/>
        <w:rPr>
          <w:rFonts w:ascii="Verdana" w:eastAsia="Arial Unicode MS" w:hAnsi="Verdana" w:cs="Arial"/>
          <w:sz w:val="20"/>
          <w:szCs w:val="20"/>
        </w:rPr>
      </w:pPr>
    </w:p>
    <w:p w14:paraId="31977C84"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1B90B3A4" w14:textId="77777777" w:rsidR="009E5561" w:rsidRPr="00594869" w:rsidRDefault="009E5561"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46" w:name="_DV_M543"/>
      <w:bookmarkStart w:id="347" w:name="_DV_M549"/>
      <w:bookmarkEnd w:id="346"/>
      <w:bookmarkEnd w:id="347"/>
    </w:p>
    <w:p w14:paraId="19486356"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09179C08" w14:textId="77777777" w:rsidR="00DD7569" w:rsidRDefault="00DD7569" w:rsidP="00A753D3">
      <w:pPr>
        <w:widowControl w:val="0"/>
        <w:jc w:val="both"/>
        <w:rPr>
          <w:rFonts w:ascii="Verdana" w:eastAsia="Arial Unicode MS" w:hAnsi="Verdana" w:cs="Arial"/>
          <w:sz w:val="20"/>
          <w:szCs w:val="20"/>
        </w:rPr>
      </w:pPr>
    </w:p>
    <w:p w14:paraId="69C9A4D0" w14:textId="77777777" w:rsidR="00B85E98" w:rsidRPr="00594869" w:rsidRDefault="00B85E98" w:rsidP="00A753D3">
      <w:pPr>
        <w:widowControl w:val="0"/>
        <w:jc w:val="both"/>
        <w:rPr>
          <w:rFonts w:ascii="Verdana" w:eastAsia="Arial Unicode MS" w:hAnsi="Verdana" w:cs="Arial"/>
          <w:sz w:val="20"/>
          <w:szCs w:val="20"/>
        </w:rPr>
      </w:pPr>
    </w:p>
    <w:p w14:paraId="77C4AB75"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48"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48"/>
    </w:p>
    <w:p w14:paraId="4EF296EC" w14:textId="77777777" w:rsidR="00943819" w:rsidRPr="009E5561" w:rsidRDefault="00943819" w:rsidP="00A753D3">
      <w:pPr>
        <w:pStyle w:val="PargrafodaLista"/>
        <w:rPr>
          <w:rFonts w:ascii="Verdana" w:eastAsia="Arial Unicode MS" w:hAnsi="Verdana" w:cs="Arial"/>
          <w:sz w:val="20"/>
          <w:szCs w:val="20"/>
        </w:rPr>
      </w:pPr>
    </w:p>
    <w:p w14:paraId="4B94B978" w14:textId="0B1A9CE5"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del w:id="349" w:author="Nathalia Esteves" w:date="2019-07-12T15:08:00Z">
        <w:r w:rsidR="006A52D8" w:rsidDel="00846F79">
          <w:rPr>
            <w:rFonts w:ascii="Verdana" w:eastAsia="Arial Unicode MS" w:hAnsi="Verdana" w:cs="Arial"/>
            <w:sz w:val="20"/>
            <w:szCs w:val="20"/>
          </w:rPr>
          <w:delText>aprovação pela Emissora</w:delText>
        </w:r>
      </w:del>
      <w:ins w:id="350" w:author="Nathalia Esteves" w:date="2019-07-12T15:08:00Z">
        <w:r w:rsidR="00846F79">
          <w:rPr>
            <w:rFonts w:ascii="Verdana" w:eastAsia="Arial Unicode MS" w:hAnsi="Verdana" w:cs="Arial"/>
            <w:sz w:val="20"/>
            <w:szCs w:val="20"/>
          </w:rPr>
          <w:t>a comprovação</w:t>
        </w:r>
      </w:ins>
      <w:r w:rsidR="006A52D8">
        <w:rPr>
          <w:rFonts w:ascii="Verdana" w:eastAsia="Arial Unicode MS" w:hAnsi="Verdana" w:cs="Arial"/>
          <w:sz w:val="20"/>
          <w:szCs w:val="20"/>
        </w:rPr>
        <w:t xml:space="preserve">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ins w:id="351" w:author="Nathalia Esteves" w:date="2019-07-12T15:08:00Z">
        <w:r w:rsidR="00846F79">
          <w:rPr>
            <w:rFonts w:ascii="Verdana" w:eastAsia="Arial Unicode MS" w:hAnsi="Verdana" w:cs="Arial"/>
            <w:sz w:val="20"/>
            <w:szCs w:val="20"/>
          </w:rPr>
          <w:t xml:space="preserve"> à Emissora</w:t>
        </w:r>
      </w:ins>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14:paraId="239C135A" w14:textId="77777777" w:rsidR="00943819" w:rsidRPr="00A753D3" w:rsidRDefault="00943819" w:rsidP="00A753D3">
      <w:pPr>
        <w:pStyle w:val="PargrafodaLista"/>
        <w:ind w:left="0"/>
        <w:jc w:val="both"/>
        <w:rPr>
          <w:rFonts w:ascii="Verdana" w:eastAsia="Arial Unicode MS" w:hAnsi="Verdana"/>
          <w:sz w:val="20"/>
        </w:rPr>
      </w:pPr>
    </w:p>
    <w:p w14:paraId="359F269B" w14:textId="77777777"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14:paraId="3598EA04" w14:textId="77777777" w:rsidR="00DD7569" w:rsidRPr="00594869" w:rsidRDefault="00DD7569" w:rsidP="0031735D">
      <w:pPr>
        <w:pStyle w:val="PargrafodaLista"/>
        <w:ind w:left="0"/>
        <w:jc w:val="both"/>
        <w:rPr>
          <w:rFonts w:ascii="Verdana" w:eastAsia="Arial Unicode MS" w:hAnsi="Verdana" w:cs="Arial"/>
          <w:sz w:val="20"/>
          <w:szCs w:val="20"/>
        </w:rPr>
      </w:pPr>
    </w:p>
    <w:p w14:paraId="46566FE6" w14:textId="77777777"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14:paraId="7D0F993A" w14:textId="77777777" w:rsidR="00DD7569" w:rsidRPr="00594869" w:rsidRDefault="00DD7569" w:rsidP="0031735D">
      <w:pPr>
        <w:pStyle w:val="PargrafodaLista"/>
        <w:ind w:left="0"/>
        <w:jc w:val="both"/>
        <w:rPr>
          <w:rFonts w:ascii="Verdana" w:eastAsia="Arial Unicode MS" w:hAnsi="Verdana" w:cs="Arial"/>
          <w:sz w:val="20"/>
          <w:szCs w:val="20"/>
        </w:rPr>
      </w:pPr>
    </w:p>
    <w:p w14:paraId="5A763BA2"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04DA8F8B" w14:textId="77777777" w:rsidR="00DD7569" w:rsidRPr="00594869" w:rsidRDefault="00DD7569" w:rsidP="0031735D">
      <w:pPr>
        <w:pStyle w:val="PargrafodaLista"/>
        <w:ind w:left="0"/>
        <w:jc w:val="both"/>
        <w:rPr>
          <w:rFonts w:ascii="Verdana" w:eastAsia="Arial Unicode MS" w:hAnsi="Verdana" w:cs="Arial"/>
          <w:sz w:val="20"/>
          <w:szCs w:val="20"/>
        </w:rPr>
      </w:pPr>
    </w:p>
    <w:p w14:paraId="4FC18B3B" w14:textId="77777777"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14:paraId="4F073811" w14:textId="77777777" w:rsidR="00DD7569" w:rsidRPr="00594869" w:rsidRDefault="00DD7569">
      <w:pPr>
        <w:jc w:val="both"/>
        <w:rPr>
          <w:rFonts w:ascii="Verdana" w:eastAsia="Arial Unicode MS" w:hAnsi="Verdana" w:cs="Arial"/>
          <w:sz w:val="20"/>
          <w:szCs w:val="20"/>
          <w:highlight w:val="yellow"/>
        </w:rPr>
      </w:pPr>
    </w:p>
    <w:p w14:paraId="62FEB1A6" w14:textId="77777777"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14:paraId="5FF22676" w14:textId="77777777" w:rsidR="00DD7569" w:rsidRPr="00594869" w:rsidRDefault="00DD7569">
      <w:pPr>
        <w:jc w:val="both"/>
        <w:rPr>
          <w:rFonts w:ascii="Verdana" w:eastAsia="Arial Unicode MS" w:hAnsi="Verdana" w:cs="Arial"/>
          <w:sz w:val="20"/>
          <w:szCs w:val="20"/>
          <w:highlight w:val="yellow"/>
        </w:rPr>
      </w:pPr>
    </w:p>
    <w:p w14:paraId="67BA720E" w14:textId="0F2A2678"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ins w:id="352" w:author="Nathalia Esteves" w:date="2019-07-12T15:10:00Z">
        <w:r w:rsidR="00846F79">
          <w:rPr>
            <w:rFonts w:ascii="Verdana" w:hAnsi="Verdana" w:cs="TrebuchetMS"/>
            <w:sz w:val="20"/>
            <w:szCs w:val="20"/>
          </w:rPr>
          <w:t xml:space="preserve"> e demais </w:t>
        </w:r>
      </w:ins>
      <w:ins w:id="353" w:author="Nathalia Esteves" w:date="2019-07-12T15:11:00Z">
        <w:r w:rsidR="00846F79">
          <w:rPr>
            <w:rFonts w:ascii="Verdana" w:hAnsi="Verdana" w:cs="TrebuchetMS"/>
            <w:sz w:val="20"/>
            <w:szCs w:val="20"/>
          </w:rPr>
          <w:t>normas</w:t>
        </w:r>
      </w:ins>
      <w:ins w:id="354" w:author="Nathalia Esteves" w:date="2019-07-12T15:10:00Z">
        <w:r w:rsidR="00846F79">
          <w:rPr>
            <w:rFonts w:ascii="Verdana" w:hAnsi="Verdana" w:cs="TrebuchetMS"/>
            <w:sz w:val="20"/>
            <w:szCs w:val="20"/>
          </w:rPr>
          <w:t xml:space="preserve"> aplicáve</w:t>
        </w:r>
      </w:ins>
      <w:ins w:id="355" w:author="Nathalia Esteves" w:date="2019-07-12T15:11:00Z">
        <w:r w:rsidR="00846F79">
          <w:rPr>
            <w:rFonts w:ascii="Verdana" w:hAnsi="Verdana" w:cs="TrebuchetMS"/>
            <w:sz w:val="20"/>
            <w:szCs w:val="20"/>
          </w:rPr>
          <w:t>is</w:t>
        </w:r>
      </w:ins>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14:paraId="76B66038" w14:textId="77777777" w:rsidR="00DD7569" w:rsidRPr="00594869" w:rsidRDefault="00DD7569">
      <w:pPr>
        <w:jc w:val="both"/>
        <w:rPr>
          <w:rFonts w:ascii="Verdana" w:eastAsia="Arial Unicode MS" w:hAnsi="Verdana" w:cs="Arial"/>
          <w:sz w:val="20"/>
          <w:szCs w:val="20"/>
          <w:highlight w:val="yellow"/>
        </w:rPr>
      </w:pPr>
    </w:p>
    <w:p w14:paraId="4D963C14" w14:textId="77777777"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14:paraId="178BAF4C" w14:textId="77777777" w:rsidR="00D81210" w:rsidRPr="009E5561" w:rsidRDefault="00D81210" w:rsidP="009E5561">
      <w:pPr>
        <w:pStyle w:val="PargrafodaLista"/>
        <w:rPr>
          <w:rFonts w:ascii="Verdana" w:eastAsia="Arial Unicode MS" w:hAnsi="Verdana" w:cs="Arial"/>
          <w:sz w:val="20"/>
          <w:szCs w:val="20"/>
        </w:rPr>
      </w:pPr>
    </w:p>
    <w:p w14:paraId="64D0BCE4" w14:textId="77777777"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14:paraId="36EB5F34" w14:textId="77777777" w:rsidR="00D81210" w:rsidRPr="009E5561" w:rsidRDefault="00D81210" w:rsidP="009E5561">
      <w:pPr>
        <w:pStyle w:val="PargrafodaLista"/>
        <w:rPr>
          <w:rFonts w:ascii="Verdana" w:eastAsia="Arial Unicode MS" w:hAnsi="Verdana" w:cs="Arial"/>
          <w:sz w:val="20"/>
          <w:szCs w:val="20"/>
        </w:rPr>
      </w:pPr>
    </w:p>
    <w:p w14:paraId="7EB028B3" w14:textId="77777777"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14:paraId="471660ED" w14:textId="77777777" w:rsidR="00DD7569" w:rsidRPr="00594869" w:rsidRDefault="00DD7569">
      <w:pPr>
        <w:jc w:val="both"/>
        <w:rPr>
          <w:rFonts w:ascii="Verdana" w:eastAsia="Arial Unicode MS" w:hAnsi="Verdana" w:cs="Arial"/>
          <w:sz w:val="20"/>
          <w:szCs w:val="20"/>
        </w:rPr>
      </w:pPr>
      <w:bookmarkStart w:id="356" w:name="_DV_M550"/>
      <w:bookmarkEnd w:id="356"/>
    </w:p>
    <w:p w14:paraId="40912E5A" w14:textId="77777777" w:rsidR="00DD7569" w:rsidRPr="00594869"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bookmarkStart w:id="357" w:name="_DV_M564"/>
      <w:bookmarkEnd w:id="357"/>
      <w:r w:rsidRPr="00594869">
        <w:rPr>
          <w:rFonts w:ascii="Verdana" w:hAnsi="Verdana" w:cs="Arial"/>
          <w:b/>
          <w:smallCaps/>
          <w:sz w:val="20"/>
          <w:szCs w:val="20"/>
        </w:rPr>
        <w:tab/>
        <w:t>Despesas</w:t>
      </w:r>
    </w:p>
    <w:p w14:paraId="1CAC0CC3" w14:textId="77777777" w:rsidR="00DD7569" w:rsidRPr="00594869" w:rsidRDefault="00DD7569" w:rsidP="001C5BD6">
      <w:pPr>
        <w:pStyle w:val="sub"/>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0F72550F" w14:textId="6A2BFCAF"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58" w:name="_DV_M565"/>
      <w:bookmarkStart w:id="359" w:name="_Ref271282660"/>
      <w:bookmarkStart w:id="360" w:name="_Toc499990378"/>
      <w:bookmarkEnd w:id="327"/>
      <w:bookmarkEnd w:id="358"/>
      <w:r w:rsidRPr="00594869">
        <w:rPr>
          <w:rFonts w:ascii="Verdana" w:eastAsia="Arial Unicode MS" w:hAnsi="Verdana" w:cs="Arial"/>
          <w:sz w:val="20"/>
          <w:szCs w:val="20"/>
        </w:rPr>
        <w:lastRenderedPageBreak/>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del w:id="361" w:author="Nathalia Esteves" w:date="2019-07-12T15:12:00Z">
        <w:r w:rsidR="001E513D" w:rsidDel="00523F16">
          <w:rPr>
            <w:rFonts w:ascii="Verdana" w:eastAsia="Arial Unicode MS" w:hAnsi="Verdana" w:cs="Arial"/>
            <w:sz w:val="20"/>
            <w:szCs w:val="20"/>
          </w:rPr>
          <w:delText>observado o disposto na Cláusula 7.6.2 abaixo</w:delText>
        </w:r>
        <w:r w:rsidRPr="00594869" w:rsidDel="00523F16">
          <w:rPr>
            <w:rFonts w:ascii="Verdana" w:eastAsia="Arial Unicode MS" w:hAnsi="Verdana" w:cs="Arial"/>
            <w:sz w:val="20"/>
            <w:szCs w:val="20"/>
          </w:rPr>
          <w:delText xml:space="preserve">, </w:delText>
        </w:r>
      </w:del>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3035C71D" w14:textId="77777777" w:rsidR="00DD7569" w:rsidRPr="00ED7121" w:rsidRDefault="00DD7569" w:rsidP="00A753D3">
      <w:pPr>
        <w:pStyle w:val="PargrafodaLista"/>
        <w:ind w:left="0"/>
        <w:jc w:val="both"/>
        <w:rPr>
          <w:rFonts w:ascii="Verdana" w:eastAsia="Arial Unicode MS" w:hAnsi="Verdana" w:cs="Arial"/>
          <w:sz w:val="20"/>
          <w:szCs w:val="20"/>
        </w:rPr>
      </w:pPr>
    </w:p>
    <w:p w14:paraId="141CB150" w14:textId="6D44FC07" w:rsidR="001E513D" w:rsidRPr="001E513D" w:rsidDel="00523F16" w:rsidRDefault="001E513D" w:rsidP="009E160B">
      <w:pPr>
        <w:pStyle w:val="PargrafodaLista"/>
        <w:numPr>
          <w:ilvl w:val="2"/>
          <w:numId w:val="32"/>
        </w:numPr>
        <w:ind w:left="0" w:firstLine="0"/>
        <w:jc w:val="both"/>
        <w:rPr>
          <w:del w:id="362" w:author="Nathalia Esteves" w:date="2019-07-12T15:12:00Z"/>
          <w:rFonts w:ascii="Verdana" w:eastAsia="Arial Unicode MS" w:hAnsi="Verdana" w:cs="Arial"/>
          <w:sz w:val="20"/>
          <w:szCs w:val="20"/>
        </w:rPr>
      </w:pPr>
      <w:del w:id="363" w:author="Nathalia Esteves" w:date="2019-07-12T15:12:00Z">
        <w:r w:rsidRPr="001E513D" w:rsidDel="00523F16">
          <w:rPr>
            <w:rFonts w:ascii="Verdana" w:eastAsia="Arial Unicode MS" w:hAnsi="Verdana" w:cs="Arial"/>
            <w:sz w:val="20"/>
            <w:szCs w:val="20"/>
          </w:rPr>
          <w:delText>A Emissora deverá reembolsar o Agente Fiduciário de quaisquer despesas razoáveis, limitadas ao valor de R$</w:delText>
        </w:r>
        <w:r w:rsidDel="00523F16">
          <w:rPr>
            <w:rFonts w:ascii="Verdana" w:eastAsia="Arial Unicode MS" w:hAnsi="Verdana" w:cs="Arial"/>
            <w:sz w:val="20"/>
            <w:szCs w:val="20"/>
          </w:rPr>
          <w:delText> </w:delText>
        </w:r>
        <w:r w:rsidRPr="001E513D" w:rsidDel="00523F16">
          <w:rPr>
            <w:rFonts w:ascii="Verdana" w:eastAsia="Arial Unicode MS" w:hAnsi="Verdana" w:cs="Arial"/>
            <w:sz w:val="20"/>
            <w:szCs w:val="20"/>
          </w:rPr>
          <w:delText xml:space="preserve">10.000,00 (dez mil Reais), em que esse, comprovadamente, tenha incorrido, para proteger os direitos e interesses dos Debenturistas, em até </w:delText>
        </w:r>
        <w:r w:rsidRPr="009E160B" w:rsidDel="00523F16">
          <w:rPr>
            <w:rFonts w:ascii="Verdana" w:eastAsia="Arial Unicode MS" w:hAnsi="Verdana" w:cs="Arial"/>
            <w:sz w:val="20"/>
            <w:szCs w:val="20"/>
            <w:highlight w:val="yellow"/>
          </w:rPr>
          <w:delText>[15 (quinze)]</w:delText>
        </w:r>
        <w:r w:rsidRPr="001E513D" w:rsidDel="00523F16">
          <w:rPr>
            <w:rFonts w:ascii="Verdana" w:eastAsia="Arial Unicode MS" w:hAnsi="Verdana" w:cs="Arial"/>
            <w:sz w:val="20"/>
            <w:szCs w:val="20"/>
          </w:rPr>
          <w:delText xml:space="preserv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 sob pena de não reembolso por esta.</w:delText>
        </w:r>
      </w:del>
    </w:p>
    <w:p w14:paraId="2BCB172A" w14:textId="77777777" w:rsidR="001E513D" w:rsidRPr="001E513D" w:rsidRDefault="001E513D" w:rsidP="009E160B">
      <w:pPr>
        <w:pStyle w:val="PargrafodaLista"/>
        <w:ind w:left="154"/>
        <w:jc w:val="both"/>
        <w:rPr>
          <w:rFonts w:ascii="Verdana" w:eastAsia="Arial Unicode MS" w:hAnsi="Verdana" w:cs="Arial"/>
          <w:sz w:val="20"/>
          <w:szCs w:val="20"/>
        </w:rPr>
      </w:pPr>
    </w:p>
    <w:p w14:paraId="29447C94" w14:textId="7A878B9F" w:rsidR="001E513D" w:rsidDel="00523F16" w:rsidRDefault="001E513D" w:rsidP="009E160B">
      <w:pPr>
        <w:pStyle w:val="PargrafodaLista"/>
        <w:numPr>
          <w:ilvl w:val="3"/>
          <w:numId w:val="32"/>
        </w:numPr>
        <w:ind w:left="993"/>
        <w:jc w:val="both"/>
        <w:rPr>
          <w:del w:id="364" w:author="Nathalia Esteves" w:date="2019-07-12T15:12:00Z"/>
          <w:rFonts w:ascii="Verdana" w:eastAsia="Arial Unicode MS" w:hAnsi="Verdana" w:cs="Arial"/>
          <w:sz w:val="20"/>
          <w:szCs w:val="20"/>
        </w:rPr>
      </w:pPr>
      <w:del w:id="365" w:author="Nathalia Esteves" w:date="2019-07-12T15:12:00Z">
        <w:r w:rsidRPr="001E513D" w:rsidDel="00523F16">
          <w:rPr>
            <w:rFonts w:ascii="Verdana" w:eastAsia="Arial Unicode MS" w:hAnsi="Verdana" w:cs="Arial"/>
            <w:sz w:val="20"/>
            <w:szCs w:val="20"/>
          </w:rPr>
          <w:delText>Em caso de vencimento antecipado, os limites acima previstos não serão aplicáveis, devendo a Emissora reembolsar o Agente Fiduciário, nos termos da Cláusula 7.6.2 acima, de quaisquer gastos comprovadamente necessários para proteger os direitos e interesses dos Debenturistas.</w:delText>
        </w:r>
      </w:del>
    </w:p>
    <w:p w14:paraId="5D165263" w14:textId="77777777" w:rsidR="001E513D" w:rsidRDefault="001E513D" w:rsidP="009E160B">
      <w:pPr>
        <w:pStyle w:val="PargrafodaLista"/>
        <w:ind w:left="993"/>
        <w:jc w:val="both"/>
        <w:rPr>
          <w:rFonts w:ascii="Verdana" w:eastAsia="Arial Unicode MS" w:hAnsi="Verdana" w:cs="Arial"/>
          <w:sz w:val="20"/>
          <w:szCs w:val="20"/>
        </w:rPr>
      </w:pPr>
    </w:p>
    <w:p w14:paraId="4C68C969" w14:textId="1262384B" w:rsidR="001E513D" w:rsidRPr="001E513D" w:rsidRDefault="001E513D" w:rsidP="009E160B">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59"/>
    <w:p w14:paraId="5C89EFFA" w14:textId="77777777" w:rsidR="00DD7569" w:rsidRPr="00ED7121" w:rsidRDefault="00DD7569" w:rsidP="00E92416">
      <w:pPr>
        <w:pStyle w:val="PargrafodaLista"/>
        <w:ind w:left="0"/>
        <w:jc w:val="both"/>
        <w:rPr>
          <w:rFonts w:ascii="Verdana" w:eastAsia="Arial Unicode MS" w:hAnsi="Verdana" w:cs="Arial"/>
          <w:sz w:val="20"/>
          <w:szCs w:val="20"/>
          <w:highlight w:val="yellow"/>
        </w:rPr>
      </w:pPr>
    </w:p>
    <w:p w14:paraId="32C830FF" w14:textId="77777777" w:rsidR="00DD7569" w:rsidRPr="00ED7121" w:rsidRDefault="00DD7569" w:rsidP="00EE3FD7">
      <w:pPr>
        <w:pStyle w:val="PargrafodaLista"/>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450C850C" w14:textId="77777777" w:rsidR="00210738" w:rsidRPr="00594869" w:rsidRDefault="00210738" w:rsidP="001C5BD6">
      <w:pPr>
        <w:jc w:val="both"/>
        <w:rPr>
          <w:rFonts w:ascii="Verdana" w:eastAsia="Arial Unicode MS" w:hAnsi="Verdana" w:cs="Arial"/>
          <w:sz w:val="20"/>
          <w:szCs w:val="20"/>
        </w:rPr>
      </w:pPr>
    </w:p>
    <w:p w14:paraId="0C58F21B" w14:textId="77777777" w:rsidR="00DD7569" w:rsidRPr="00594869" w:rsidRDefault="00DD7569" w:rsidP="001C5BD6">
      <w:pPr>
        <w:pStyle w:val="PargrafodaLista"/>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B4CB9FE" w14:textId="77777777" w:rsidR="00DD7569" w:rsidRPr="00594869" w:rsidRDefault="00DD7569" w:rsidP="00EE3FD7">
      <w:pPr>
        <w:jc w:val="both"/>
        <w:rPr>
          <w:rFonts w:ascii="Verdana" w:eastAsia="Arial Unicode MS" w:hAnsi="Verdana" w:cs="Arial"/>
          <w:sz w:val="20"/>
          <w:szCs w:val="20"/>
          <w:highlight w:val="yellow"/>
        </w:rPr>
      </w:pPr>
    </w:p>
    <w:p w14:paraId="59882A5A"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57CD99CF" w14:textId="77777777" w:rsidR="00DD7569" w:rsidRPr="00594869" w:rsidRDefault="00DD7569" w:rsidP="001C5BD6">
      <w:pPr>
        <w:jc w:val="both"/>
        <w:rPr>
          <w:rFonts w:ascii="Verdana" w:eastAsia="Arial Unicode MS" w:hAnsi="Verdana" w:cs="Arial"/>
          <w:sz w:val="20"/>
          <w:szCs w:val="20"/>
        </w:rPr>
      </w:pPr>
    </w:p>
    <w:p w14:paraId="05926F3F"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5DC27D94" w14:textId="77777777" w:rsidR="00DD7569" w:rsidRPr="00594869" w:rsidRDefault="00DD7569" w:rsidP="0031735D">
      <w:pPr>
        <w:pStyle w:val="PargrafodaLista"/>
        <w:ind w:left="0"/>
        <w:rPr>
          <w:rFonts w:ascii="Verdana" w:eastAsia="Arial Unicode MS" w:hAnsi="Verdana" w:cs="Arial"/>
          <w:sz w:val="20"/>
          <w:szCs w:val="20"/>
        </w:rPr>
      </w:pPr>
    </w:p>
    <w:p w14:paraId="095891BA"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25DB42D2" w14:textId="77777777" w:rsidR="00DD7569" w:rsidRPr="00594869" w:rsidRDefault="00DD7569" w:rsidP="0031735D">
      <w:pPr>
        <w:jc w:val="both"/>
        <w:rPr>
          <w:rFonts w:ascii="Verdana" w:eastAsia="Arial Unicode MS" w:hAnsi="Verdana" w:cs="Arial"/>
          <w:sz w:val="20"/>
          <w:szCs w:val="20"/>
        </w:rPr>
      </w:pPr>
    </w:p>
    <w:p w14:paraId="679F393E"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62640040" w14:textId="77777777" w:rsidR="00DD7569" w:rsidRPr="00594869" w:rsidRDefault="00DD7569" w:rsidP="0031735D">
      <w:pPr>
        <w:jc w:val="both"/>
        <w:rPr>
          <w:rFonts w:ascii="Verdana" w:eastAsia="Arial Unicode MS" w:hAnsi="Verdana" w:cs="Arial"/>
          <w:sz w:val="20"/>
          <w:szCs w:val="20"/>
        </w:rPr>
      </w:pPr>
      <w:bookmarkStart w:id="366" w:name="_DV_C441"/>
    </w:p>
    <w:p w14:paraId="316A7357"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5BD78D25" w14:textId="77777777" w:rsidR="00DD7569" w:rsidRPr="00594869" w:rsidRDefault="00DD7569" w:rsidP="0031735D">
      <w:pPr>
        <w:jc w:val="both"/>
        <w:rPr>
          <w:rFonts w:ascii="Verdana" w:eastAsia="Arial Unicode MS" w:hAnsi="Verdana" w:cs="Arial"/>
          <w:sz w:val="20"/>
          <w:szCs w:val="20"/>
        </w:rPr>
      </w:pPr>
    </w:p>
    <w:p w14:paraId="774EBBA6"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autorizado a celebrar esta Escritura de Emissão e a cumprir com suas obrigações previstas neste instrumento, tendo sido satisfeitos todos os requisitos legais e estatutários necessários para tanto;</w:t>
      </w:r>
    </w:p>
    <w:p w14:paraId="2281CF22" w14:textId="77777777" w:rsidR="00DD7569" w:rsidRPr="00594869" w:rsidRDefault="00DD7569">
      <w:pPr>
        <w:jc w:val="both"/>
        <w:rPr>
          <w:rFonts w:ascii="Verdana" w:eastAsia="Arial Unicode MS" w:hAnsi="Verdana" w:cs="Arial"/>
          <w:sz w:val="20"/>
          <w:szCs w:val="20"/>
        </w:rPr>
      </w:pPr>
    </w:p>
    <w:p w14:paraId="68F420B1"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estar devidamente qualificado a exercer as atividades de Agente Fiduciário, nos termos da regulamentação aplicável vigente;</w:t>
      </w:r>
    </w:p>
    <w:p w14:paraId="7897223B" w14:textId="77777777" w:rsidR="00DD7569" w:rsidRPr="00594869" w:rsidRDefault="00DD7569">
      <w:pPr>
        <w:pStyle w:val="PargrafodaLista"/>
        <w:ind w:left="0"/>
        <w:rPr>
          <w:rFonts w:ascii="Verdana" w:eastAsia="Arial Unicode MS" w:hAnsi="Verdana"/>
          <w:sz w:val="20"/>
          <w:szCs w:val="20"/>
        </w:rPr>
      </w:pPr>
    </w:p>
    <w:p w14:paraId="59091BE8"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4D807177" w14:textId="77777777" w:rsidR="00DD7569" w:rsidRPr="00594869" w:rsidRDefault="00DD7569">
      <w:pPr>
        <w:pStyle w:val="PargrafodaLista"/>
        <w:ind w:left="0"/>
        <w:rPr>
          <w:rFonts w:ascii="Verdana" w:eastAsia="Arial Unicode MS" w:hAnsi="Verdana"/>
          <w:sz w:val="20"/>
          <w:szCs w:val="20"/>
        </w:rPr>
      </w:pPr>
    </w:p>
    <w:p w14:paraId="538DC86F"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014F1AE0" w14:textId="77777777" w:rsidR="00DD7569" w:rsidRPr="00594869" w:rsidRDefault="00DD7569">
      <w:pPr>
        <w:jc w:val="both"/>
        <w:rPr>
          <w:rFonts w:ascii="Verdana" w:eastAsia="Arial Unicode MS" w:hAnsi="Verdana" w:cs="Arial"/>
          <w:sz w:val="20"/>
          <w:szCs w:val="20"/>
        </w:rPr>
      </w:pPr>
    </w:p>
    <w:p w14:paraId="52C6C0F7"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nesta Escritura de Emissão diligenciando no sentido de que fossem sanadas as omissões, falhas ou defeitos de que tivesse conhecimento; </w:t>
      </w:r>
    </w:p>
    <w:p w14:paraId="2DE5A969" w14:textId="77777777" w:rsidR="00DD7569" w:rsidRPr="00594869" w:rsidRDefault="00DD7569" w:rsidP="00EE3FD7">
      <w:pPr>
        <w:jc w:val="both"/>
        <w:rPr>
          <w:rFonts w:ascii="Verdana" w:eastAsia="Arial Unicode MS" w:hAnsi="Verdana" w:cs="Arial"/>
          <w:sz w:val="20"/>
          <w:szCs w:val="20"/>
        </w:rPr>
      </w:pPr>
    </w:p>
    <w:p w14:paraId="5EA0F2BD"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5F8D3571" w14:textId="77777777" w:rsidR="00DD7569" w:rsidRPr="00594869" w:rsidRDefault="00DD7569" w:rsidP="00EE3FD7">
      <w:pPr>
        <w:jc w:val="both"/>
        <w:rPr>
          <w:rFonts w:ascii="Verdana" w:eastAsia="Arial Unicode MS" w:hAnsi="Verdana" w:cs="Arial"/>
          <w:sz w:val="20"/>
          <w:szCs w:val="20"/>
          <w:highlight w:val="yellow"/>
        </w:rPr>
      </w:pPr>
    </w:p>
    <w:p w14:paraId="474828C3" w14:textId="77777777" w:rsidR="00F87658"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sidR="000167F6">
        <w:rPr>
          <w:rFonts w:ascii="Verdana" w:eastAsia="Arial Unicode MS" w:hAnsi="Verdana" w:cs="Arial"/>
          <w:b/>
          <w:sz w:val="20"/>
          <w:szCs w:val="20"/>
        </w:rPr>
        <w:t>[</w:t>
      </w:r>
      <w:r w:rsidR="000167F6" w:rsidRPr="009E5561">
        <w:rPr>
          <w:rFonts w:ascii="Verdana" w:eastAsia="Arial Unicode MS" w:hAnsi="Verdana" w:cs="Arial"/>
          <w:b/>
          <w:sz w:val="20"/>
          <w:szCs w:val="20"/>
          <w:highlight w:val="yellow"/>
        </w:rPr>
        <w:t xml:space="preserve">NOTA OT: </w:t>
      </w:r>
      <w:r w:rsidR="000167F6" w:rsidRPr="009E5561">
        <w:rPr>
          <w:rFonts w:ascii="Verdana" w:eastAsia="Arial Unicode MS" w:hAnsi="Verdana" w:cs="Arial"/>
          <w:sz w:val="20"/>
          <w:szCs w:val="20"/>
          <w:highlight w:val="yellow"/>
        </w:rPr>
        <w:t>Favor enviar o organograma para verificação da declaração.</w:t>
      </w:r>
      <w:r w:rsidR="000167F6">
        <w:rPr>
          <w:rFonts w:ascii="Verdana" w:eastAsia="Arial Unicode MS" w:hAnsi="Verdana" w:cs="Arial"/>
          <w:b/>
          <w:sz w:val="20"/>
          <w:szCs w:val="20"/>
        </w:rPr>
        <w:t>]</w:t>
      </w:r>
    </w:p>
    <w:p w14:paraId="36508C38" w14:textId="77777777" w:rsidR="00F87658" w:rsidRPr="00594869" w:rsidRDefault="00F87658" w:rsidP="00EE3FD7">
      <w:pPr>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0779B9DE"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200FD8"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0CA098"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120A56E"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DC3A89"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12BE7F27"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C9603E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73185"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13B39CE0"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1AAAD35D"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FCC05"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8E2AA45"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120154C5"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B5667"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4AE690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55493FE0"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DC7C1"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9852E2E"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1516BF7"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451CF"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A635F71"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208FF957"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78426"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54858018"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41B0D5CC"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D4DE1"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C819152"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3806D93D"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2B9975AD"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C8C2BD"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E3B4BD"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25D8E58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43E79"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A1D6C85"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26B56D7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9991A"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8A32AFF"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44C5AE0"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4B583"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624292D"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3581B0AC"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46E758"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B25D5A3"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8A1E63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639245"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5EF4E76"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4C52516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090A7E"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63E4670D"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CB8E75F"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0A145F"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6BC3137"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69C66A9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0D991"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BF7500A"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7BF436B0" w14:textId="77777777" w:rsidR="00DD7569" w:rsidRPr="00594869" w:rsidRDefault="00DD7569" w:rsidP="001C5BD6">
      <w:pPr>
        <w:jc w:val="both"/>
        <w:rPr>
          <w:rFonts w:ascii="Verdana" w:eastAsia="Arial Unicode MS" w:hAnsi="Verdana" w:cs="Arial"/>
          <w:sz w:val="20"/>
          <w:szCs w:val="20"/>
          <w:highlight w:val="yellow"/>
        </w:rPr>
      </w:pPr>
    </w:p>
    <w:p w14:paraId="62E2E63C"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66"/>
    </w:p>
    <w:p w14:paraId="35A78602" w14:textId="77777777" w:rsidR="00DD7569" w:rsidRDefault="00DD7569" w:rsidP="0031735D">
      <w:pPr>
        <w:rPr>
          <w:rFonts w:ascii="Verdana" w:eastAsia="Arial Unicode MS" w:hAnsi="Verdana" w:cs="Arial"/>
          <w:sz w:val="20"/>
          <w:szCs w:val="20"/>
        </w:rPr>
      </w:pPr>
    </w:p>
    <w:p w14:paraId="76CCB804" w14:textId="77777777" w:rsidR="007A3A4C" w:rsidRPr="00594869" w:rsidRDefault="007A3A4C" w:rsidP="0031735D">
      <w:pPr>
        <w:rPr>
          <w:rFonts w:ascii="Verdana" w:eastAsia="Arial Unicode MS" w:hAnsi="Verdana" w:cs="Arial"/>
          <w:sz w:val="20"/>
          <w:szCs w:val="20"/>
        </w:rPr>
      </w:pPr>
    </w:p>
    <w:p w14:paraId="26BC619F" w14:textId="77777777" w:rsidR="00DD7569" w:rsidRPr="00594869" w:rsidRDefault="00DD7569" w:rsidP="00FE2805">
      <w:pPr>
        <w:pStyle w:val="Ttulo1"/>
      </w:pPr>
      <w:bookmarkStart w:id="367" w:name="_DV_M568"/>
      <w:bookmarkStart w:id="368" w:name="_Toc280370543"/>
      <w:bookmarkStart w:id="369" w:name="_Toc349040599"/>
      <w:bookmarkStart w:id="370" w:name="_Toc351469184"/>
      <w:bookmarkStart w:id="371" w:name="_Toc352767486"/>
      <w:bookmarkStart w:id="372" w:name="_Toc355626573"/>
      <w:bookmarkEnd w:id="367"/>
      <w:r w:rsidRPr="00594869">
        <w:t>CLÁUSULA VIII</w:t>
      </w:r>
      <w:r w:rsidRPr="00594869">
        <w:br/>
        <w:t>ASSEMBLEIA GERAL DE DEBENTURISTAS</w:t>
      </w:r>
      <w:bookmarkEnd w:id="360"/>
      <w:bookmarkEnd w:id="368"/>
      <w:bookmarkEnd w:id="369"/>
      <w:bookmarkEnd w:id="370"/>
      <w:bookmarkEnd w:id="371"/>
      <w:bookmarkEnd w:id="372"/>
    </w:p>
    <w:p w14:paraId="23F9E775" w14:textId="77777777" w:rsidR="00210738" w:rsidRPr="00594869" w:rsidRDefault="00210738" w:rsidP="00EE3FD7">
      <w:pPr>
        <w:keepLines/>
        <w:jc w:val="both"/>
        <w:rPr>
          <w:rFonts w:ascii="Verdana" w:eastAsia="Arial Unicode MS" w:hAnsi="Verdana" w:cs="Arial"/>
          <w:sz w:val="20"/>
          <w:szCs w:val="20"/>
        </w:rPr>
      </w:pPr>
      <w:bookmarkStart w:id="373" w:name="_Toc499990379"/>
    </w:p>
    <w:p w14:paraId="45312D0D"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74" w:name="_DV_M569"/>
      <w:bookmarkEnd w:id="373"/>
      <w:bookmarkEnd w:id="374"/>
      <w:r w:rsidRPr="00594869">
        <w:rPr>
          <w:rFonts w:ascii="Verdana" w:hAnsi="Verdana" w:cs="Arial"/>
          <w:b/>
          <w:smallCaps/>
          <w:sz w:val="20"/>
          <w:szCs w:val="20"/>
        </w:rPr>
        <w:t>Disposições Gerais</w:t>
      </w:r>
    </w:p>
    <w:p w14:paraId="0A9A1262" w14:textId="77777777" w:rsidR="00DD7569" w:rsidRPr="00594869" w:rsidRDefault="00DD7569" w:rsidP="00EE3FD7">
      <w:pPr>
        <w:pStyle w:val="Lista2"/>
        <w:keepLines/>
        <w:ind w:left="0"/>
        <w:rPr>
          <w:rFonts w:ascii="Verdana" w:eastAsia="Arial Unicode MS" w:hAnsi="Verdana"/>
          <w:sz w:val="20"/>
          <w:szCs w:val="20"/>
        </w:rPr>
      </w:pPr>
    </w:p>
    <w:p w14:paraId="53BFF81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xml:space="preserve">), de acordo com o disposto no artigo 71 da Lei das Sociedades por Ações, a fim de deliberar </w:t>
      </w:r>
      <w:r w:rsidRPr="00594869">
        <w:rPr>
          <w:rFonts w:ascii="Verdana" w:eastAsia="Arial Unicode MS" w:hAnsi="Verdana" w:cs="Arial"/>
          <w:sz w:val="20"/>
          <w:szCs w:val="20"/>
        </w:rPr>
        <w:lastRenderedPageBreak/>
        <w:t>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069D76EE" w14:textId="77777777" w:rsidR="00DD7569" w:rsidRPr="00594869" w:rsidRDefault="00DD7569" w:rsidP="00EE3FD7">
      <w:pPr>
        <w:pStyle w:val="Corpodetexto"/>
        <w:ind w:hanging="630"/>
        <w:jc w:val="both"/>
        <w:rPr>
          <w:rFonts w:ascii="Verdana" w:eastAsia="Arial Unicode MS" w:hAnsi="Verdana"/>
          <w:sz w:val="20"/>
          <w:szCs w:val="20"/>
        </w:rPr>
      </w:pPr>
    </w:p>
    <w:p w14:paraId="61E8438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14:paraId="26728ACD" w14:textId="77777777" w:rsidR="00DD7569" w:rsidRPr="00594869" w:rsidRDefault="00DD7569" w:rsidP="00EE3FD7">
      <w:pPr>
        <w:jc w:val="both"/>
        <w:rPr>
          <w:rFonts w:ascii="Verdana" w:eastAsia="Arial Unicode MS" w:hAnsi="Verdana" w:cs="Arial"/>
          <w:b/>
          <w:sz w:val="20"/>
          <w:szCs w:val="20"/>
        </w:rPr>
      </w:pPr>
      <w:bookmarkStart w:id="375" w:name="_DV_M570"/>
      <w:bookmarkEnd w:id="375"/>
    </w:p>
    <w:p w14:paraId="13439345"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22758BC5" w14:textId="77777777" w:rsidR="00DD7569" w:rsidRPr="00594869" w:rsidRDefault="00DD7569" w:rsidP="00DC2859">
      <w:pPr>
        <w:keepNext/>
        <w:rPr>
          <w:rFonts w:ascii="Verdana" w:eastAsia="Arial Unicode MS" w:hAnsi="Verdana" w:cs="Arial"/>
          <w:sz w:val="20"/>
          <w:szCs w:val="20"/>
        </w:rPr>
      </w:pPr>
    </w:p>
    <w:p w14:paraId="127FC5E8"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76" w:name="_DV_M571"/>
      <w:bookmarkEnd w:id="376"/>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4AD817BE" w14:textId="77777777" w:rsidR="00DD7569" w:rsidRPr="00594869" w:rsidRDefault="00DD7569" w:rsidP="001C5BD6">
      <w:pPr>
        <w:jc w:val="both"/>
        <w:rPr>
          <w:rFonts w:ascii="Verdana" w:eastAsia="Arial Unicode MS" w:hAnsi="Verdana" w:cs="Arial"/>
          <w:sz w:val="20"/>
          <w:szCs w:val="20"/>
        </w:rPr>
      </w:pPr>
    </w:p>
    <w:p w14:paraId="5F13B248"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7" w:name="_DV_M572"/>
      <w:bookmarkEnd w:id="377"/>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11AB6154" w14:textId="77777777" w:rsidR="00DD7569" w:rsidRPr="00594869" w:rsidRDefault="00DD7569" w:rsidP="0031735D">
      <w:pPr>
        <w:jc w:val="both"/>
        <w:rPr>
          <w:rFonts w:ascii="Verdana" w:eastAsia="Arial Unicode MS" w:hAnsi="Verdana" w:cs="Arial"/>
          <w:sz w:val="20"/>
          <w:szCs w:val="20"/>
        </w:rPr>
      </w:pPr>
    </w:p>
    <w:p w14:paraId="76C19FF1"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78" w:name="_DV_M573"/>
      <w:bookmarkEnd w:id="378"/>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7D21C4E0" w14:textId="77777777" w:rsidR="00DD7569" w:rsidRPr="00594869" w:rsidRDefault="00DD7569" w:rsidP="0031735D">
      <w:pPr>
        <w:jc w:val="both"/>
        <w:rPr>
          <w:rFonts w:ascii="Verdana" w:eastAsia="Arial Unicode MS" w:hAnsi="Verdana" w:cs="Arial"/>
          <w:sz w:val="20"/>
          <w:szCs w:val="20"/>
        </w:rPr>
      </w:pPr>
    </w:p>
    <w:p w14:paraId="138ACDF9"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9" w:name="_DV_M574"/>
      <w:bookmarkEnd w:id="379"/>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4F0C8207" w14:textId="77777777" w:rsidR="00DD7569" w:rsidRPr="00594869" w:rsidRDefault="00DD7569">
      <w:pPr>
        <w:jc w:val="both"/>
        <w:rPr>
          <w:rFonts w:ascii="Verdana" w:eastAsia="Arial Unicode MS" w:hAnsi="Verdana" w:cs="Arial"/>
          <w:sz w:val="20"/>
          <w:szCs w:val="20"/>
        </w:rPr>
      </w:pPr>
    </w:p>
    <w:p w14:paraId="2DE525B4"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80" w:name="_DV_M575"/>
      <w:bookmarkEnd w:id="380"/>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4AE43817" w14:textId="77777777" w:rsidR="00DD7569" w:rsidRPr="00594869" w:rsidRDefault="00DD7569">
      <w:pPr>
        <w:tabs>
          <w:tab w:val="left" w:pos="-4253"/>
        </w:tabs>
        <w:jc w:val="both"/>
        <w:rPr>
          <w:rFonts w:ascii="Verdana" w:eastAsia="Arial Unicode MS" w:hAnsi="Verdana" w:cs="Arial"/>
          <w:sz w:val="20"/>
          <w:szCs w:val="20"/>
        </w:rPr>
      </w:pPr>
    </w:p>
    <w:p w14:paraId="3048B20F"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81" w:name="_DV_M576"/>
      <w:bookmarkEnd w:id="381"/>
      <w:r w:rsidRPr="00594869">
        <w:rPr>
          <w:rFonts w:ascii="Verdana" w:hAnsi="Verdana" w:cs="Arial"/>
          <w:b/>
          <w:smallCaps/>
          <w:sz w:val="20"/>
          <w:szCs w:val="20"/>
        </w:rPr>
        <w:t>Quórum de Instalação</w:t>
      </w:r>
    </w:p>
    <w:p w14:paraId="6FE3ABE8" w14:textId="77777777" w:rsidR="00DD7569" w:rsidRPr="00594869" w:rsidRDefault="00DD7569" w:rsidP="00DC2859">
      <w:pPr>
        <w:keepNext/>
        <w:tabs>
          <w:tab w:val="left" w:pos="-4253"/>
        </w:tabs>
        <w:jc w:val="both"/>
        <w:rPr>
          <w:rFonts w:ascii="Verdana" w:eastAsia="Arial Unicode MS" w:hAnsi="Verdana" w:cs="Arial"/>
          <w:sz w:val="20"/>
          <w:szCs w:val="20"/>
        </w:rPr>
      </w:pPr>
    </w:p>
    <w:p w14:paraId="0C46E7E8"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82" w:name="_DV_M577"/>
      <w:bookmarkEnd w:id="382"/>
      <w:r w:rsidRPr="00594869">
        <w:rPr>
          <w:rFonts w:ascii="Verdana" w:eastAsia="Arial Unicode MS" w:hAnsi="Verdana" w:cs="Arial"/>
          <w:sz w:val="20"/>
          <w:szCs w:val="20"/>
        </w:rPr>
        <w:t xml:space="preserve">Nos termos do artigo 71, parágrafo terceiro, da Lei das Sociedades por Ações, </w:t>
      </w:r>
      <w:bookmarkStart w:id="383"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83"/>
    </w:p>
    <w:p w14:paraId="173B763E"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5F33DC86"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84" w:name="_DV_M578"/>
      <w:bookmarkEnd w:id="384"/>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639FDCC4" w14:textId="77777777" w:rsidR="00DD7569" w:rsidRPr="00594869" w:rsidRDefault="00DD7569" w:rsidP="0031735D">
      <w:pPr>
        <w:autoSpaceDE/>
        <w:autoSpaceDN/>
        <w:adjustRightInd/>
        <w:rPr>
          <w:rFonts w:ascii="Verdana" w:eastAsia="Arial Unicode MS" w:hAnsi="Verdana"/>
          <w:b/>
          <w:sz w:val="20"/>
          <w:szCs w:val="20"/>
        </w:rPr>
      </w:pPr>
      <w:bookmarkStart w:id="385" w:name="_DV_M579"/>
      <w:bookmarkEnd w:id="385"/>
    </w:p>
    <w:p w14:paraId="06E52E1D"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lastRenderedPageBreak/>
        <w:t>Quórum de Deliberação</w:t>
      </w:r>
    </w:p>
    <w:p w14:paraId="2126B906" w14:textId="77777777" w:rsidR="00DD7569" w:rsidRPr="00594869" w:rsidRDefault="00DD7569" w:rsidP="00DC2859">
      <w:pPr>
        <w:keepNext/>
        <w:jc w:val="both"/>
        <w:rPr>
          <w:rFonts w:ascii="Verdana" w:eastAsia="Arial Unicode MS" w:hAnsi="Verdana" w:cs="Arial"/>
          <w:sz w:val="20"/>
          <w:szCs w:val="20"/>
        </w:rPr>
      </w:pPr>
    </w:p>
    <w:p w14:paraId="6594CE4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6" w:name="_DV_M580"/>
      <w:bookmarkStart w:id="387" w:name="_Ref130286717"/>
      <w:bookmarkEnd w:id="386"/>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Debenturista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87"/>
    <w:p w14:paraId="18BA755A" w14:textId="77777777" w:rsidR="00DD7569" w:rsidRPr="00594869" w:rsidRDefault="00DD7569" w:rsidP="00EE3FD7">
      <w:pPr>
        <w:jc w:val="both"/>
        <w:rPr>
          <w:rFonts w:ascii="Verdana" w:eastAsia="Arial Unicode MS" w:hAnsi="Verdana" w:cs="Arial"/>
          <w:sz w:val="20"/>
          <w:szCs w:val="20"/>
        </w:rPr>
      </w:pPr>
    </w:p>
    <w:p w14:paraId="4434C554"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88" w:name="_DV_M584"/>
      <w:bookmarkStart w:id="389" w:name="_DV_M585"/>
      <w:bookmarkEnd w:id="388"/>
      <w:bookmarkEnd w:id="389"/>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90" w:name="_DV_M586"/>
      <w:bookmarkStart w:id="391" w:name="_DV_M587"/>
      <w:bookmarkEnd w:id="390"/>
      <w:bookmarkEnd w:id="391"/>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3782F3DE" w14:textId="77777777" w:rsidR="0074581F" w:rsidRPr="00594869" w:rsidRDefault="0074581F" w:rsidP="001C5BD6">
      <w:pPr>
        <w:ind w:hanging="705"/>
        <w:jc w:val="both"/>
        <w:rPr>
          <w:rFonts w:ascii="Verdana" w:eastAsia="Arial Unicode MS" w:hAnsi="Verdana" w:cs="Arial"/>
          <w:b/>
          <w:sz w:val="20"/>
          <w:szCs w:val="20"/>
        </w:rPr>
      </w:pPr>
    </w:p>
    <w:p w14:paraId="35D26903"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64135800" w14:textId="77777777" w:rsidR="0074581F" w:rsidRPr="00594869" w:rsidRDefault="0074581F" w:rsidP="0031735D">
      <w:pPr>
        <w:jc w:val="both"/>
        <w:rPr>
          <w:rFonts w:ascii="Verdana" w:eastAsia="Arial Unicode MS" w:hAnsi="Verdana" w:cs="Arial"/>
          <w:sz w:val="20"/>
          <w:szCs w:val="20"/>
        </w:rPr>
      </w:pPr>
    </w:p>
    <w:p w14:paraId="5523F5E1"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92" w:name="_DV_M589"/>
      <w:bookmarkEnd w:id="392"/>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5F9C9892" w14:textId="77777777" w:rsidR="00DD7569" w:rsidRPr="00594869" w:rsidRDefault="00DD7569" w:rsidP="0031735D">
      <w:pPr>
        <w:pStyle w:val="PargrafodaLista"/>
        <w:ind w:left="0"/>
        <w:jc w:val="both"/>
        <w:rPr>
          <w:rFonts w:ascii="Verdana" w:eastAsia="Arial Unicode MS" w:hAnsi="Verdana" w:cs="Arial"/>
          <w:sz w:val="20"/>
          <w:szCs w:val="20"/>
        </w:rPr>
      </w:pPr>
    </w:p>
    <w:p w14:paraId="1595FF18"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93" w:name="_DV_M590"/>
      <w:bookmarkEnd w:id="393"/>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3667FE55" w14:textId="77777777" w:rsidR="00DD7569" w:rsidRPr="00594869" w:rsidRDefault="00DD7569" w:rsidP="0031735D">
      <w:pPr>
        <w:jc w:val="both"/>
        <w:rPr>
          <w:rFonts w:ascii="Verdana" w:eastAsia="Arial Unicode MS" w:hAnsi="Verdana" w:cs="Arial"/>
          <w:sz w:val="20"/>
          <w:szCs w:val="20"/>
        </w:rPr>
      </w:pPr>
    </w:p>
    <w:p w14:paraId="4E94C8B6"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94" w:name="_Toc367387498"/>
      <w:bookmarkStart w:id="395" w:name="_Toc367387692"/>
      <w:bookmarkStart w:id="396" w:name="_Toc367389078"/>
      <w:bookmarkStart w:id="397" w:name="_Toc375090294"/>
      <w:bookmarkStart w:id="398" w:name="_Toc368667940"/>
      <w:r w:rsidRPr="00594869">
        <w:rPr>
          <w:rFonts w:ascii="Verdana" w:hAnsi="Verdana" w:cs="Arial"/>
          <w:b/>
          <w:smallCaps/>
          <w:sz w:val="20"/>
          <w:szCs w:val="20"/>
        </w:rPr>
        <w:t>Mesa Diretora</w:t>
      </w:r>
      <w:bookmarkEnd w:id="394"/>
      <w:bookmarkEnd w:id="395"/>
      <w:bookmarkEnd w:id="396"/>
      <w:bookmarkEnd w:id="397"/>
      <w:bookmarkEnd w:id="398"/>
    </w:p>
    <w:p w14:paraId="3CE4D30C" w14:textId="77777777" w:rsidR="00DD7569" w:rsidRPr="00594869" w:rsidRDefault="00DD7569" w:rsidP="00EE3FD7">
      <w:pPr>
        <w:ind w:hanging="705"/>
        <w:jc w:val="both"/>
        <w:rPr>
          <w:rFonts w:ascii="Verdana" w:eastAsia="Arial Unicode MS" w:hAnsi="Verdana" w:cs="Arial"/>
          <w:sz w:val="20"/>
          <w:szCs w:val="20"/>
        </w:rPr>
      </w:pPr>
      <w:bookmarkStart w:id="399" w:name="_DV_M392"/>
      <w:bookmarkStart w:id="400" w:name="_Toc367387693"/>
      <w:bookmarkEnd w:id="399"/>
    </w:p>
    <w:p w14:paraId="3181408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400"/>
    </w:p>
    <w:p w14:paraId="4695A50E" w14:textId="77777777" w:rsidR="00DD7569" w:rsidRPr="00594869" w:rsidRDefault="00DD7569" w:rsidP="001C5BD6">
      <w:pPr>
        <w:ind w:hanging="705"/>
        <w:jc w:val="both"/>
        <w:rPr>
          <w:rFonts w:ascii="Verdana" w:eastAsia="Arial Unicode MS" w:hAnsi="Verdana" w:cs="Arial"/>
          <w:sz w:val="20"/>
          <w:szCs w:val="20"/>
        </w:rPr>
      </w:pPr>
      <w:bookmarkStart w:id="401" w:name="_DV_M393"/>
      <w:bookmarkEnd w:id="401"/>
    </w:p>
    <w:p w14:paraId="75E9E964" w14:textId="77777777" w:rsidR="00DD7569" w:rsidRPr="00594869" w:rsidRDefault="00DD7569" w:rsidP="0031735D">
      <w:pPr>
        <w:ind w:hanging="705"/>
        <w:jc w:val="both"/>
        <w:rPr>
          <w:rFonts w:ascii="Verdana" w:eastAsia="Arial Unicode MS" w:hAnsi="Verdana" w:cs="Arial"/>
          <w:sz w:val="20"/>
          <w:szCs w:val="20"/>
        </w:rPr>
      </w:pPr>
    </w:p>
    <w:p w14:paraId="29ABA355" w14:textId="77777777" w:rsidR="00DD7569" w:rsidRPr="00594869" w:rsidRDefault="00DD7569" w:rsidP="00FE2805">
      <w:pPr>
        <w:pStyle w:val="Ttulo1"/>
      </w:pPr>
      <w:bookmarkStart w:id="402" w:name="_DV_M591"/>
      <w:bookmarkStart w:id="403" w:name="_Toc499990383"/>
      <w:bookmarkStart w:id="404" w:name="_Toc280370544"/>
      <w:bookmarkStart w:id="405" w:name="_Toc349040600"/>
      <w:bookmarkStart w:id="406" w:name="_Toc351469185"/>
      <w:bookmarkStart w:id="407" w:name="_Toc352767487"/>
      <w:bookmarkStart w:id="408" w:name="_Toc355626574"/>
      <w:bookmarkEnd w:id="402"/>
      <w:r w:rsidRPr="00594869">
        <w:lastRenderedPageBreak/>
        <w:t>CLÁUSULA IX</w:t>
      </w:r>
      <w:r w:rsidRPr="00594869">
        <w:br/>
        <w:t>DECLARAÇÕES</w:t>
      </w:r>
      <w:bookmarkStart w:id="409" w:name="_DV_M592"/>
      <w:bookmarkEnd w:id="403"/>
      <w:bookmarkEnd w:id="409"/>
      <w:r w:rsidRPr="00594869">
        <w:t xml:space="preserve"> E GARANTIAS</w:t>
      </w:r>
      <w:r w:rsidRPr="00594869">
        <w:rPr>
          <w:rStyle w:val="DeltaViewInsertion"/>
          <w:color w:val="auto"/>
          <w:u w:val="none"/>
        </w:rPr>
        <w:t xml:space="preserve"> DA EMISSORA</w:t>
      </w:r>
      <w:bookmarkStart w:id="410" w:name="_DV_M593"/>
      <w:bookmarkEnd w:id="404"/>
      <w:bookmarkEnd w:id="405"/>
      <w:bookmarkEnd w:id="406"/>
      <w:bookmarkEnd w:id="407"/>
      <w:bookmarkEnd w:id="408"/>
      <w:bookmarkEnd w:id="410"/>
    </w:p>
    <w:p w14:paraId="38A5AD0D" w14:textId="77777777" w:rsidR="000F28A0" w:rsidRPr="00594869" w:rsidRDefault="000F28A0" w:rsidP="00DC2859">
      <w:pPr>
        <w:keepNext/>
        <w:jc w:val="both"/>
        <w:rPr>
          <w:rFonts w:ascii="Verdana" w:eastAsia="Arial Unicode MS" w:hAnsi="Verdana" w:cs="Arial"/>
          <w:sz w:val="20"/>
          <w:szCs w:val="20"/>
        </w:rPr>
      </w:pPr>
      <w:bookmarkStart w:id="411" w:name="_DV_M594"/>
      <w:bookmarkEnd w:id="411"/>
    </w:p>
    <w:p w14:paraId="46EC95E7"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7D3F9203"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0AD167CB"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412" w:name="_DV_M595"/>
      <w:bookmarkEnd w:id="412"/>
      <w:r w:rsidRPr="00594869">
        <w:rPr>
          <w:rFonts w:ascii="Verdana" w:eastAsia="Arial Unicode MS" w:hAnsi="Verdana" w:cs="Arial"/>
          <w:sz w:val="20"/>
          <w:szCs w:val="20"/>
        </w:rPr>
        <w:t>é</w:t>
      </w:r>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1E877D09" w14:textId="77777777" w:rsidR="00DD7569" w:rsidRPr="00594869" w:rsidRDefault="00DD7569" w:rsidP="0031735D">
      <w:pPr>
        <w:jc w:val="both"/>
        <w:rPr>
          <w:rFonts w:ascii="Verdana" w:eastAsia="Arial Unicode MS" w:hAnsi="Verdana" w:cs="Arial"/>
          <w:sz w:val="20"/>
          <w:szCs w:val="20"/>
        </w:rPr>
      </w:pPr>
    </w:p>
    <w:p w14:paraId="4ED49524"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413" w:name="_DV_M596"/>
      <w:bookmarkEnd w:id="413"/>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414" w:name="_DV_M597"/>
      <w:bookmarkEnd w:id="414"/>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4C6A5BDF"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2753530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5" w:name="_DV_M598"/>
      <w:bookmarkEnd w:id="415"/>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42A5054A"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FC8C83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6" w:name="_DV_M599"/>
      <w:bookmarkEnd w:id="416"/>
      <w:r w:rsidRPr="00594869">
        <w:rPr>
          <w:rFonts w:ascii="Verdana" w:eastAsia="Arial Unicode MS" w:hAnsi="Verdana" w:cs="Arial"/>
          <w:sz w:val="20"/>
          <w:szCs w:val="20"/>
        </w:rPr>
        <w:t xml:space="preserve">a celebração desta Escritura de Emissão, dos Contratos de Garantia </w:t>
      </w:r>
      <w:bookmarkStart w:id="417" w:name="_DV_M600"/>
      <w:bookmarkEnd w:id="417"/>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64B6BCA0"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516F389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18" w:name="_DV_M601"/>
      <w:bookmarkEnd w:id="418"/>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419" w:name="_DV_M602"/>
      <w:bookmarkEnd w:id="419"/>
      <w:r w:rsidRPr="00594869">
        <w:rPr>
          <w:rFonts w:ascii="Verdana" w:eastAsia="Arial Unicode MS" w:hAnsi="Verdana" w:cs="Arial"/>
          <w:sz w:val="20"/>
          <w:szCs w:val="20"/>
        </w:rPr>
        <w:t>784 do Código de Processo Civil;</w:t>
      </w:r>
    </w:p>
    <w:p w14:paraId="32DBCDDB"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357516D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20" w:name="_DV_M603"/>
      <w:bookmarkEnd w:id="420"/>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m todas as autorizações e licenças exigidas pelas autoridades federais, estaduais e municipais 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sendo que até a presente data a Emissora não fo</w:t>
      </w:r>
      <w:r w:rsidR="00F45280" w:rsidRPr="00594869">
        <w:rPr>
          <w:rFonts w:ascii="Verdana" w:eastAsia="Arial Unicode MS" w:hAnsi="Verdana" w:cs="Arial"/>
          <w:sz w:val="20"/>
          <w:szCs w:val="20"/>
        </w:rPr>
        <w:t>i</w:t>
      </w:r>
      <w:r w:rsidRPr="00594869">
        <w:rPr>
          <w:rFonts w:ascii="Verdana" w:eastAsia="Arial Unicode MS" w:hAnsi="Verdana" w:cs="Arial"/>
          <w:sz w:val="20"/>
          <w:szCs w:val="20"/>
        </w:rPr>
        <w:t xml:space="preserve"> notificada acerca da revogação de qualquer delas ou da existência de </w:t>
      </w:r>
      <w:r w:rsidRPr="00EE3FD7">
        <w:rPr>
          <w:rFonts w:ascii="Verdana" w:eastAsia="Arial Unicode MS" w:hAnsi="Verdana"/>
          <w:sz w:val="20"/>
          <w:szCs w:val="20"/>
        </w:rPr>
        <w:t>processo administrativo</w:t>
      </w:r>
      <w:r w:rsidRPr="00594869">
        <w:rPr>
          <w:rFonts w:ascii="Verdana" w:eastAsia="Arial Unicode MS" w:hAnsi="Verdana" w:cs="Arial"/>
          <w:sz w:val="20"/>
          <w:szCs w:val="20"/>
        </w:rPr>
        <w:t xml:space="preserve"> que tenha por objeto a revogação, suspensão ou cancelamento de qualquer delas, exceto para as quais a Emissora, possua provimento jurisdicional vigente autorizando sua atuação sem as referidas licenças ou se nos casos em que tais licenças estejam em processo legal de renovação;</w:t>
      </w:r>
    </w:p>
    <w:p w14:paraId="67F9E622"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78FE90BF"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21" w:name="_DV_M604"/>
      <w:bookmarkStart w:id="422" w:name="_DV_M606"/>
      <w:bookmarkStart w:id="423" w:name="_DV_M607"/>
      <w:bookmarkStart w:id="424" w:name="_DV_M611"/>
      <w:bookmarkEnd w:id="421"/>
      <w:bookmarkEnd w:id="422"/>
      <w:bookmarkEnd w:id="423"/>
      <w:bookmarkEnd w:id="424"/>
      <w:r w:rsidRPr="00594869">
        <w:rPr>
          <w:rFonts w:ascii="Verdana" w:eastAsia="Arial Unicode MS" w:hAnsi="Verdana" w:cs="Arial"/>
          <w:sz w:val="20"/>
          <w:szCs w:val="20"/>
        </w:rPr>
        <w:t xml:space="preserve">não omitiu nenhum fato relevante,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5903ECE4" w14:textId="77777777" w:rsidR="00DD7569" w:rsidRPr="00594869" w:rsidRDefault="00DD7569">
      <w:pPr>
        <w:jc w:val="both"/>
        <w:rPr>
          <w:rFonts w:ascii="Verdana" w:eastAsia="Arial Unicode MS" w:hAnsi="Verdana" w:cs="Arial"/>
          <w:sz w:val="20"/>
          <w:szCs w:val="20"/>
        </w:rPr>
      </w:pPr>
    </w:p>
    <w:p w14:paraId="06A3CA43"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w:t>
      </w:r>
      <w:r w:rsidRPr="00961C20">
        <w:rPr>
          <w:rFonts w:ascii="Verdana" w:eastAsia="Arial Unicode MS" w:hAnsi="Verdana" w:cs="Arial"/>
          <w:sz w:val="20"/>
          <w:szCs w:val="20"/>
        </w:rPr>
        <w:lastRenderedPageBreak/>
        <w:t xml:space="preserve">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5493213D" w14:textId="77777777" w:rsidR="00DD7569" w:rsidRPr="00594869" w:rsidRDefault="00DD7569">
      <w:pPr>
        <w:pStyle w:val="PargrafodaLista"/>
        <w:ind w:left="0"/>
        <w:rPr>
          <w:rFonts w:ascii="Verdana" w:eastAsia="Arial Unicode MS" w:hAnsi="Verdana"/>
          <w:sz w:val="20"/>
          <w:szCs w:val="20"/>
        </w:rPr>
      </w:pPr>
    </w:p>
    <w:p w14:paraId="2B6F042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5CFEB0E5" w14:textId="77777777" w:rsidR="00DD7569" w:rsidRPr="00594869" w:rsidRDefault="00DD7569">
      <w:pPr>
        <w:jc w:val="both"/>
        <w:rPr>
          <w:rFonts w:ascii="Verdana" w:eastAsia="Arial Unicode MS" w:hAnsi="Verdana" w:cs="Arial"/>
          <w:sz w:val="20"/>
          <w:szCs w:val="20"/>
        </w:rPr>
      </w:pPr>
    </w:p>
    <w:p w14:paraId="31D5168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56CE5B56" w14:textId="77777777" w:rsidR="00DD7569" w:rsidRPr="00594869" w:rsidRDefault="00DD7569">
      <w:pPr>
        <w:jc w:val="both"/>
        <w:rPr>
          <w:rFonts w:ascii="Verdana" w:eastAsia="Arial Unicode MS" w:hAnsi="Verdana" w:cs="Arial"/>
          <w:sz w:val="20"/>
          <w:szCs w:val="20"/>
        </w:rPr>
      </w:pPr>
    </w:p>
    <w:p w14:paraId="4592DCB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2E2A3698" w14:textId="77777777" w:rsidR="00DD7569" w:rsidRPr="00594869" w:rsidRDefault="00DD7569">
      <w:pPr>
        <w:jc w:val="both"/>
        <w:rPr>
          <w:rFonts w:ascii="Verdana" w:eastAsia="Arial Unicode MS" w:hAnsi="Verdana" w:cs="Arial"/>
          <w:sz w:val="20"/>
          <w:szCs w:val="20"/>
        </w:rPr>
      </w:pPr>
    </w:p>
    <w:p w14:paraId="247D1E17"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6EF82D06" w14:textId="77777777" w:rsidR="00DD7569" w:rsidRPr="00594869" w:rsidRDefault="00DD7569">
      <w:pPr>
        <w:jc w:val="both"/>
        <w:rPr>
          <w:rFonts w:ascii="Verdana" w:eastAsia="Arial Unicode MS" w:hAnsi="Verdana" w:cs="Arial"/>
          <w:sz w:val="20"/>
          <w:szCs w:val="20"/>
        </w:rPr>
      </w:pPr>
    </w:p>
    <w:p w14:paraId="41E422C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681655C0" w14:textId="77777777" w:rsidR="00DD7569" w:rsidRPr="00594869" w:rsidRDefault="00DD7569">
      <w:pPr>
        <w:jc w:val="both"/>
        <w:rPr>
          <w:rFonts w:ascii="Verdana" w:eastAsia="Arial Unicode MS" w:hAnsi="Verdana" w:cs="Arial"/>
          <w:sz w:val="20"/>
          <w:szCs w:val="20"/>
        </w:rPr>
      </w:pPr>
    </w:p>
    <w:p w14:paraId="3BE4887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4953C4F3" w14:textId="77777777" w:rsidR="00B65C11" w:rsidRPr="00594869" w:rsidRDefault="00B65C11">
      <w:pPr>
        <w:jc w:val="both"/>
        <w:rPr>
          <w:rFonts w:ascii="Verdana" w:eastAsia="Arial Unicode MS" w:hAnsi="Verdana" w:cs="Arial"/>
          <w:sz w:val="20"/>
          <w:szCs w:val="20"/>
        </w:rPr>
      </w:pPr>
    </w:p>
    <w:p w14:paraId="2DB76CF4"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70DB9BD6" w14:textId="77777777" w:rsidR="00DD7569" w:rsidRPr="00594869" w:rsidRDefault="00DD7569">
      <w:pPr>
        <w:jc w:val="both"/>
        <w:rPr>
          <w:rFonts w:ascii="Verdana" w:eastAsia="Arial Unicode MS" w:hAnsi="Verdana" w:cs="Arial"/>
          <w:sz w:val="20"/>
          <w:szCs w:val="20"/>
        </w:rPr>
      </w:pPr>
    </w:p>
    <w:p w14:paraId="33F660B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materialmente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w:t>
      </w:r>
      <w:r w:rsidRPr="00594869">
        <w:rPr>
          <w:rFonts w:ascii="Verdana" w:eastAsia="Arial Unicode MS" w:hAnsi="Verdana" w:cs="Arial"/>
          <w:sz w:val="20"/>
          <w:szCs w:val="20"/>
        </w:rPr>
        <w:lastRenderedPageBreak/>
        <w:t>incluem os documentos e informações relevantes para a tomada de decisão de investimento sobre a Emissora;</w:t>
      </w:r>
    </w:p>
    <w:p w14:paraId="0DE955FA" w14:textId="77777777" w:rsidR="00DD7569" w:rsidRPr="00594869" w:rsidRDefault="00DD7569">
      <w:pPr>
        <w:jc w:val="both"/>
        <w:rPr>
          <w:rFonts w:ascii="Verdana" w:eastAsia="Arial Unicode MS" w:hAnsi="Verdana" w:cs="Arial"/>
          <w:sz w:val="20"/>
          <w:szCs w:val="20"/>
        </w:rPr>
      </w:pPr>
    </w:p>
    <w:p w14:paraId="4B94173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B4B3FB9" w14:textId="77777777" w:rsidR="00DD7569" w:rsidRPr="00594869" w:rsidRDefault="00DD7569">
      <w:pPr>
        <w:pStyle w:val="PargrafodaLista"/>
        <w:ind w:left="0"/>
        <w:rPr>
          <w:rFonts w:ascii="Verdana" w:eastAsia="Arial Unicode MS" w:hAnsi="Verdana" w:cs="Arial"/>
          <w:sz w:val="20"/>
          <w:szCs w:val="20"/>
        </w:rPr>
      </w:pPr>
    </w:p>
    <w:p w14:paraId="60D84C29"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64EEA453" w14:textId="77777777" w:rsidR="00DD7569" w:rsidRPr="00594869" w:rsidRDefault="00DD7569">
      <w:pPr>
        <w:pStyle w:val="PargrafodaLista"/>
        <w:ind w:left="0"/>
        <w:rPr>
          <w:rFonts w:ascii="Verdana" w:eastAsia="Arial Unicode MS" w:hAnsi="Verdana" w:cs="Arial"/>
          <w:sz w:val="20"/>
          <w:szCs w:val="20"/>
        </w:rPr>
      </w:pPr>
    </w:p>
    <w:p w14:paraId="3222DF6B"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 conforme razoavelmente esperado e de acordo com as práticas correntes de mercado;</w:t>
      </w:r>
    </w:p>
    <w:p w14:paraId="7EE1C87C" w14:textId="77777777" w:rsidR="00DD7569" w:rsidRPr="00594869" w:rsidRDefault="00DD7569">
      <w:pPr>
        <w:pStyle w:val="PargrafodaLista"/>
        <w:ind w:left="0"/>
        <w:rPr>
          <w:rFonts w:ascii="Verdana" w:eastAsia="Arial Unicode MS" w:hAnsi="Verdana" w:cs="Arial"/>
          <w:sz w:val="20"/>
          <w:szCs w:val="20"/>
        </w:rPr>
      </w:pPr>
    </w:p>
    <w:p w14:paraId="36D53B3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2D4DF56A" w14:textId="77777777" w:rsidR="00DD7569" w:rsidRPr="00594869" w:rsidRDefault="00DD7569" w:rsidP="00EE3FD7">
      <w:pPr>
        <w:pStyle w:val="PargrafodaLista"/>
        <w:ind w:left="0"/>
        <w:rPr>
          <w:rFonts w:ascii="Verdana" w:eastAsia="Arial Unicode MS" w:hAnsi="Verdana" w:cs="Arial"/>
          <w:sz w:val="20"/>
          <w:szCs w:val="20"/>
        </w:rPr>
      </w:pPr>
    </w:p>
    <w:p w14:paraId="22CCB914"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22E4F861" w14:textId="77777777" w:rsidR="00DD7569" w:rsidRPr="00594869" w:rsidRDefault="00DD7569" w:rsidP="00EE3FD7">
      <w:pPr>
        <w:pStyle w:val="PargrafodaLista"/>
        <w:ind w:left="0"/>
        <w:rPr>
          <w:rFonts w:ascii="Verdana" w:eastAsia="Arial Unicode MS" w:hAnsi="Verdana" w:cs="Arial"/>
          <w:sz w:val="20"/>
          <w:szCs w:val="20"/>
        </w:rPr>
      </w:pPr>
    </w:p>
    <w:p w14:paraId="451958FC"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r w:rsidR="0049441B">
        <w:rPr>
          <w:rFonts w:ascii="Verdana" w:eastAsia="Arial Unicode MS" w:hAnsi="Verdana" w:cs="Arial"/>
          <w:iCs/>
          <w:sz w:val="20"/>
          <w:szCs w:val="20"/>
        </w:rPr>
        <w:t>Ho</w:t>
      </w:r>
      <w:r w:rsidR="00A103B1">
        <w:rPr>
          <w:rFonts w:ascii="Verdana" w:eastAsia="Arial Unicode MS" w:hAnsi="Verdana" w:cs="Arial"/>
          <w:iCs/>
          <w:sz w:val="20"/>
          <w:szCs w:val="20"/>
        </w:rPr>
        <w:t xml:space="preserve">lding </w:t>
      </w:r>
      <w:r w:rsidR="0049441B">
        <w:rPr>
          <w:rFonts w:ascii="Verdana" w:eastAsia="Arial Unicode MS" w:hAnsi="Verdana" w:cs="Arial"/>
          <w:iCs/>
          <w:sz w:val="20"/>
          <w:szCs w:val="20"/>
        </w:rPr>
        <w:t>Exe</w:t>
      </w:r>
      <w:r w:rsidR="00A103B1">
        <w:rPr>
          <w:rFonts w:ascii="Verdana" w:eastAsia="Arial Unicode MS" w:hAnsi="Verdana" w:cs="Arial"/>
          <w:iCs/>
          <w:sz w:val="20"/>
          <w:szCs w:val="20"/>
        </w:rPr>
        <w:t>cutivos</w:t>
      </w:r>
      <w:r w:rsidR="00004A10">
        <w:rPr>
          <w:rFonts w:ascii="Verdana" w:eastAsia="Arial Unicode MS" w:hAnsi="Verdana" w:cs="Arial"/>
          <w:iCs/>
          <w:sz w:val="20"/>
          <w:szCs w:val="20"/>
        </w:rPr>
        <w:t xml:space="preserve">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14:paraId="78779AC7" w14:textId="77777777" w:rsidR="00DD7569" w:rsidRPr="00594869" w:rsidRDefault="00DD7569" w:rsidP="001C5BD6">
      <w:pPr>
        <w:jc w:val="both"/>
        <w:rPr>
          <w:rFonts w:ascii="Verdana" w:eastAsia="Arial Unicode MS" w:hAnsi="Verdana" w:cs="Arial"/>
          <w:sz w:val="20"/>
          <w:szCs w:val="20"/>
        </w:rPr>
      </w:pPr>
    </w:p>
    <w:p w14:paraId="1F79BF54" w14:textId="77777777"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r w:rsidR="00A103B1">
        <w:rPr>
          <w:rFonts w:ascii="Verdana" w:eastAsia="Arial Unicode MS" w:hAnsi="Verdana" w:cs="Arial"/>
          <w:iCs/>
          <w:sz w:val="20"/>
          <w:szCs w:val="20"/>
        </w:rPr>
        <w:t>Holding Executivos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1CADB6E2" w14:textId="77777777" w:rsidR="00DD7569" w:rsidRPr="00594869" w:rsidRDefault="00DD7569" w:rsidP="001C5BD6">
      <w:pPr>
        <w:jc w:val="both"/>
        <w:rPr>
          <w:rFonts w:ascii="Verdana" w:eastAsia="Arial Unicode MS" w:hAnsi="Verdana" w:cs="Arial"/>
          <w:sz w:val="20"/>
          <w:szCs w:val="20"/>
        </w:rPr>
      </w:pPr>
    </w:p>
    <w:p w14:paraId="4F4DCCE0" w14:textId="77777777"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r w:rsidR="00A103B1">
        <w:rPr>
          <w:rFonts w:ascii="Verdana" w:eastAsia="Arial Unicode MS" w:hAnsi="Verdana" w:cs="Arial"/>
          <w:iCs/>
          <w:sz w:val="20"/>
          <w:szCs w:val="20"/>
        </w:rPr>
        <w:t>Holding Executivos</w:t>
      </w:r>
      <w:r w:rsidR="00DA28B3" w:rsidRPr="00DA28B3">
        <w:rPr>
          <w:rFonts w:ascii="Verdana" w:eastAsia="Arial Unicode MS" w:hAnsi="Verdana"/>
          <w:sz w:val="20"/>
          <w:szCs w:val="20"/>
        </w:rPr>
        <w:t xml:space="preserve"> 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xml:space="preserve">)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w:t>
      </w:r>
      <w:r w:rsidR="00DA28B3" w:rsidRPr="00DA28B3">
        <w:rPr>
          <w:rFonts w:ascii="Verdana" w:eastAsia="Arial Unicode MS" w:hAnsi="Verdana"/>
          <w:sz w:val="20"/>
          <w:szCs w:val="20"/>
        </w:rPr>
        <w:lastRenderedPageBreak/>
        <w:t>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76B97FDE" w14:textId="77777777" w:rsidR="00DD7569" w:rsidRPr="00594869" w:rsidRDefault="00DD7569" w:rsidP="0031735D">
      <w:pPr>
        <w:pStyle w:val="PargrafodaLista"/>
        <w:ind w:left="0"/>
        <w:rPr>
          <w:rFonts w:ascii="Verdana" w:eastAsia="Arial Unicode MS" w:hAnsi="Verdana"/>
          <w:sz w:val="20"/>
          <w:szCs w:val="20"/>
        </w:rPr>
      </w:pPr>
    </w:p>
    <w:p w14:paraId="456B6754"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4467C8C6" w14:textId="77777777" w:rsidR="00DD7569" w:rsidRPr="00594869" w:rsidRDefault="00DD7569" w:rsidP="0031735D">
      <w:pPr>
        <w:jc w:val="both"/>
        <w:rPr>
          <w:rFonts w:ascii="Verdana" w:eastAsia="Arial Unicode MS" w:hAnsi="Verdana" w:cs="Arial"/>
          <w:sz w:val="20"/>
          <w:szCs w:val="20"/>
        </w:rPr>
      </w:pPr>
    </w:p>
    <w:p w14:paraId="5C8E23C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54006170"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25" w:name="_DV_M612"/>
      <w:bookmarkEnd w:id="425"/>
    </w:p>
    <w:p w14:paraId="2DA6EA18"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776F5D7A"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06620B75"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Federal, direta e indireta, não estando inadimplente com tributos e contribuições federais, inclusive multas e outras imposições pecuniárias compulsórias, nem com o Fundo de Garantia por Tempo de Serviço – FGTS, adimplência esta comprovada mediante a apresentação de certidões emitidas pelos órgãos competentes</w:t>
      </w:r>
      <w:r w:rsidR="001E06A6" w:rsidRPr="00BD28BE">
        <w:t>.</w:t>
      </w:r>
    </w:p>
    <w:p w14:paraId="7A5E3DF9"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0C7C7BB0"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26" w:name="_DV_M613"/>
      <w:bookmarkEnd w:id="426"/>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EA1B6BA" w14:textId="77777777" w:rsidR="00DD7569" w:rsidRPr="00594869" w:rsidRDefault="00DD7569">
      <w:pPr>
        <w:rPr>
          <w:rFonts w:ascii="Verdana" w:eastAsia="Arial Unicode MS" w:hAnsi="Verdana" w:cs="Arial"/>
          <w:sz w:val="20"/>
          <w:szCs w:val="20"/>
        </w:rPr>
      </w:pPr>
    </w:p>
    <w:p w14:paraId="3CEBC25B"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14:paraId="3B8BED28" w14:textId="77777777" w:rsidR="00B046AF" w:rsidRPr="00594869" w:rsidRDefault="00B046AF">
      <w:pPr>
        <w:rPr>
          <w:rFonts w:ascii="Verdana" w:eastAsia="Arial Unicode MS" w:hAnsi="Verdana" w:cs="Arial"/>
          <w:sz w:val="20"/>
          <w:szCs w:val="20"/>
        </w:rPr>
      </w:pPr>
    </w:p>
    <w:p w14:paraId="0215F80B" w14:textId="77777777" w:rsidR="00DD7569" w:rsidRPr="00594869" w:rsidRDefault="00DD7569">
      <w:pPr>
        <w:rPr>
          <w:rFonts w:ascii="Verdana" w:eastAsia="Arial Unicode MS" w:hAnsi="Verdana" w:cs="Arial"/>
          <w:sz w:val="20"/>
          <w:szCs w:val="20"/>
        </w:rPr>
      </w:pPr>
    </w:p>
    <w:p w14:paraId="1FD96FAD" w14:textId="77777777" w:rsidR="00DD7569" w:rsidRPr="00594869" w:rsidRDefault="00DD7569" w:rsidP="00FE2805">
      <w:pPr>
        <w:pStyle w:val="Ttulo1"/>
      </w:pPr>
      <w:bookmarkStart w:id="427" w:name="_DV_M614"/>
      <w:bookmarkStart w:id="428" w:name="_Toc499990386"/>
      <w:bookmarkStart w:id="429" w:name="_Toc280370545"/>
      <w:bookmarkStart w:id="430" w:name="_Toc349040601"/>
      <w:bookmarkStart w:id="431" w:name="_Toc351469186"/>
      <w:bookmarkStart w:id="432" w:name="_Toc352767488"/>
      <w:bookmarkStart w:id="433" w:name="_Toc355626575"/>
      <w:bookmarkEnd w:id="427"/>
      <w:r w:rsidRPr="00594869">
        <w:lastRenderedPageBreak/>
        <w:t>CLÁUSULA X</w:t>
      </w:r>
      <w:r w:rsidRPr="00594869">
        <w:br/>
        <w:t>DISPOSIÇÕES GERAIS</w:t>
      </w:r>
      <w:bookmarkEnd w:id="428"/>
      <w:bookmarkEnd w:id="429"/>
      <w:bookmarkEnd w:id="430"/>
      <w:bookmarkEnd w:id="431"/>
      <w:bookmarkEnd w:id="432"/>
      <w:bookmarkEnd w:id="433"/>
    </w:p>
    <w:p w14:paraId="739E03BB" w14:textId="77777777" w:rsidR="00DD7569" w:rsidRPr="00594869" w:rsidRDefault="00DD7569" w:rsidP="00DC2859">
      <w:pPr>
        <w:keepNext/>
        <w:jc w:val="both"/>
        <w:rPr>
          <w:rFonts w:ascii="Verdana" w:eastAsia="Arial Unicode MS" w:hAnsi="Verdana" w:cs="Arial"/>
          <w:sz w:val="20"/>
          <w:szCs w:val="20"/>
        </w:rPr>
      </w:pPr>
      <w:bookmarkStart w:id="434" w:name="_Toc499990387"/>
    </w:p>
    <w:p w14:paraId="10022382"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35" w:name="_DV_M615"/>
      <w:bookmarkEnd w:id="434"/>
      <w:bookmarkEnd w:id="435"/>
      <w:r w:rsidRPr="00594869">
        <w:rPr>
          <w:rFonts w:ascii="Verdana" w:hAnsi="Verdana" w:cs="Arial"/>
          <w:b/>
          <w:smallCaps/>
          <w:sz w:val="20"/>
          <w:szCs w:val="20"/>
        </w:rPr>
        <w:t>Comunicações</w:t>
      </w:r>
    </w:p>
    <w:p w14:paraId="3D18EE65" w14:textId="77777777" w:rsidR="00DD7569" w:rsidRPr="00594869" w:rsidRDefault="00DD7569" w:rsidP="00DC2859">
      <w:pPr>
        <w:keepNext/>
        <w:rPr>
          <w:rFonts w:ascii="Verdana" w:eastAsia="Arial Unicode MS" w:hAnsi="Verdana" w:cs="Arial"/>
          <w:sz w:val="20"/>
          <w:szCs w:val="20"/>
        </w:rPr>
      </w:pPr>
    </w:p>
    <w:p w14:paraId="007E6D11"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36" w:name="_DV_M616"/>
      <w:bookmarkEnd w:id="436"/>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D2AC686" w14:textId="77777777" w:rsidR="00DD7569" w:rsidRPr="00594869" w:rsidRDefault="00DD7569" w:rsidP="001C5BD6">
      <w:pPr>
        <w:jc w:val="both"/>
        <w:rPr>
          <w:rFonts w:ascii="Verdana" w:eastAsia="Arial Unicode MS" w:hAnsi="Verdana" w:cs="Arial"/>
          <w:sz w:val="20"/>
          <w:szCs w:val="20"/>
        </w:rPr>
      </w:pPr>
    </w:p>
    <w:p w14:paraId="3D0EAFA3" w14:textId="77777777" w:rsidR="00DD7569" w:rsidRPr="00594869" w:rsidRDefault="00DD7569" w:rsidP="00EE3FD7">
      <w:pPr>
        <w:keepLines/>
        <w:jc w:val="both"/>
        <w:rPr>
          <w:rFonts w:ascii="Verdana" w:eastAsia="Arial Unicode MS" w:hAnsi="Verdana" w:cs="Arial"/>
          <w:sz w:val="20"/>
          <w:szCs w:val="20"/>
        </w:rPr>
      </w:pPr>
      <w:bookmarkStart w:id="437" w:name="_DV_M617"/>
      <w:bookmarkEnd w:id="437"/>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7774E4F4" w14:textId="77777777" w:rsidR="00DD7569" w:rsidRPr="00594869" w:rsidRDefault="001268BE" w:rsidP="00EE3FD7">
      <w:pPr>
        <w:pStyle w:val="p3"/>
        <w:keepLines/>
        <w:spacing w:line="240" w:lineRule="auto"/>
        <w:rPr>
          <w:rFonts w:ascii="Verdana" w:eastAsia="Arial Unicode MS" w:hAnsi="Verdana" w:cs="Arial"/>
          <w:b/>
          <w:sz w:val="20"/>
        </w:rPr>
      </w:pPr>
      <w:bookmarkStart w:id="438" w:name="_DV_M618"/>
      <w:bookmarkEnd w:id="438"/>
      <w:r w:rsidRPr="00594869">
        <w:rPr>
          <w:rFonts w:ascii="Verdana" w:hAnsi="Verdana" w:cs="Arial"/>
          <w:b/>
          <w:sz w:val="20"/>
        </w:rPr>
        <w:t>TIBAGI ENERGIA SPE</w:t>
      </w:r>
      <w:r w:rsidR="00DD7569" w:rsidRPr="00594869">
        <w:rPr>
          <w:rFonts w:ascii="Verdana" w:hAnsi="Verdana" w:cs="Arial"/>
          <w:b/>
          <w:sz w:val="20"/>
        </w:rPr>
        <w:t xml:space="preserve"> S.A.</w:t>
      </w:r>
    </w:p>
    <w:p w14:paraId="5A8059FA"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0908B70C"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2E62F810"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25D35A33"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38382EF2"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5E6DBA47"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4" w:history="1">
        <w:r w:rsidR="0037065D" w:rsidRPr="009C2D5D">
          <w:rPr>
            <w:rStyle w:val="Hyperlink"/>
            <w:rFonts w:ascii="Verdana" w:hAnsi="Verdana"/>
            <w:sz w:val="20"/>
            <w:szCs w:val="20"/>
          </w:rPr>
          <w:t>marciobarata@minaspch.com.br</w:t>
        </w:r>
      </w:hyperlink>
      <w:r w:rsidR="0037065D">
        <w:rPr>
          <w:rFonts w:ascii="Verdana" w:hAnsi="Verdana"/>
          <w:sz w:val="20"/>
          <w:szCs w:val="20"/>
        </w:rPr>
        <w:t xml:space="preserve"> </w:t>
      </w:r>
    </w:p>
    <w:p w14:paraId="329010C2" w14:textId="77777777" w:rsidR="005277C6" w:rsidRPr="00594869" w:rsidRDefault="005277C6" w:rsidP="0031735D">
      <w:pPr>
        <w:jc w:val="both"/>
        <w:rPr>
          <w:rFonts w:ascii="Verdana" w:eastAsia="Arial Unicode MS" w:hAnsi="Verdana" w:cs="Arial"/>
          <w:sz w:val="20"/>
          <w:szCs w:val="20"/>
        </w:rPr>
      </w:pPr>
      <w:bookmarkStart w:id="439" w:name="_DV_M619"/>
      <w:bookmarkStart w:id="440" w:name="_DV_M621"/>
      <w:bookmarkStart w:id="441" w:name="_DV_M622"/>
      <w:bookmarkStart w:id="442" w:name="_DV_M623"/>
      <w:bookmarkStart w:id="443" w:name="_DV_M624"/>
      <w:bookmarkStart w:id="444" w:name="_DV_M625"/>
      <w:bookmarkEnd w:id="439"/>
      <w:bookmarkEnd w:id="440"/>
      <w:bookmarkEnd w:id="441"/>
      <w:bookmarkEnd w:id="442"/>
      <w:bookmarkEnd w:id="443"/>
      <w:bookmarkEnd w:id="444"/>
    </w:p>
    <w:p w14:paraId="5BDFA995" w14:textId="77777777" w:rsidR="005277C6" w:rsidRPr="00594869" w:rsidRDefault="00DD7569" w:rsidP="0031735D">
      <w:pPr>
        <w:shd w:val="clear" w:color="auto" w:fill="FFFFFF"/>
        <w:rPr>
          <w:rFonts w:ascii="Verdana" w:eastAsia="Arial Unicode MS" w:hAnsi="Verdana" w:cs="Arial"/>
          <w:sz w:val="20"/>
          <w:szCs w:val="20"/>
        </w:rPr>
      </w:pPr>
      <w:bookmarkStart w:id="445" w:name="_DV_M627"/>
      <w:bookmarkEnd w:id="445"/>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 xml:space="preserve">: </w:t>
      </w:r>
    </w:p>
    <w:p w14:paraId="2E79A16E" w14:textId="77777777" w:rsidR="00A94B02" w:rsidRPr="004373BF" w:rsidRDefault="00704ED1">
      <w:pPr>
        <w:shd w:val="clear" w:color="auto" w:fill="FFFFFF"/>
        <w:jc w:val="both"/>
        <w:rPr>
          <w:rFonts w:ascii="Verdana" w:hAnsi="Verdana"/>
          <w:b/>
          <w:smallCaps/>
          <w:sz w:val="20"/>
          <w:szCs w:val="20"/>
        </w:rPr>
      </w:pPr>
      <w:bookmarkStart w:id="446" w:name="_DV_M628"/>
      <w:bookmarkStart w:id="447" w:name="_DV_M629"/>
      <w:bookmarkStart w:id="448" w:name="_DV_M630"/>
      <w:bookmarkEnd w:id="446"/>
      <w:bookmarkEnd w:id="447"/>
      <w:bookmarkEnd w:id="448"/>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14:paraId="0B32CCCF"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14:paraId="36E7DE7E"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14:paraId="784F519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14:paraId="15F97163"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proofErr w:type="spellStart"/>
      <w:r w:rsidR="00704ED1">
        <w:rPr>
          <w:rFonts w:ascii="Verdana" w:hAnsi="Verdana" w:cs="Calibri"/>
          <w:sz w:val="20"/>
          <w:szCs w:val="20"/>
        </w:rPr>
        <w:t>Antonio</w:t>
      </w:r>
      <w:proofErr w:type="spellEnd"/>
      <w:r w:rsidR="00704ED1">
        <w:rPr>
          <w:rFonts w:ascii="Verdana" w:hAnsi="Verdana" w:cs="Calibri"/>
          <w:sz w:val="20"/>
          <w:szCs w:val="20"/>
        </w:rPr>
        <w:t xml:space="preserve"> Amaro / Maria Carolina Abrantes </w:t>
      </w:r>
      <w:proofErr w:type="spellStart"/>
      <w:r w:rsidR="00704ED1">
        <w:rPr>
          <w:rFonts w:ascii="Verdana" w:hAnsi="Verdana" w:cs="Calibri"/>
          <w:sz w:val="20"/>
          <w:szCs w:val="20"/>
        </w:rPr>
        <w:t>Lodi</w:t>
      </w:r>
      <w:proofErr w:type="spellEnd"/>
      <w:r w:rsidR="00704ED1">
        <w:rPr>
          <w:rFonts w:ascii="Verdana" w:hAnsi="Verdana" w:cs="Calibri"/>
          <w:sz w:val="20"/>
          <w:szCs w:val="20"/>
        </w:rPr>
        <w:t xml:space="preserve"> de Oliveira</w:t>
      </w:r>
    </w:p>
    <w:p w14:paraId="1D7F958B"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14:paraId="4298C046"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5"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6"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14:paraId="791521E8" w14:textId="77777777" w:rsidR="00DD7569" w:rsidRPr="00594869" w:rsidRDefault="00DD7569">
      <w:pPr>
        <w:jc w:val="both"/>
        <w:rPr>
          <w:rFonts w:ascii="Verdana" w:eastAsia="Arial Unicode MS" w:hAnsi="Verdana"/>
          <w:sz w:val="20"/>
          <w:szCs w:val="20"/>
          <w:u w:val="single"/>
        </w:rPr>
      </w:pPr>
      <w:bookmarkStart w:id="449" w:name="_DV_M635"/>
      <w:bookmarkStart w:id="450" w:name="_DV_M649"/>
      <w:bookmarkEnd w:id="449"/>
      <w:bookmarkEnd w:id="450"/>
    </w:p>
    <w:p w14:paraId="3AC2B160"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5A1B7F86" w14:textId="77777777" w:rsidR="00DD7569" w:rsidRPr="00594869" w:rsidRDefault="00CB2E32">
      <w:pPr>
        <w:jc w:val="both"/>
        <w:rPr>
          <w:rFonts w:ascii="Verdana" w:eastAsia="Arial Unicode MS" w:hAnsi="Verdana" w:cs="Arial"/>
          <w:b/>
          <w:sz w:val="20"/>
          <w:szCs w:val="20"/>
        </w:rPr>
      </w:pPr>
      <w:bookmarkStart w:id="451" w:name="_DV_M650"/>
      <w:bookmarkEnd w:id="451"/>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6BF814BD" w14:textId="77777777" w:rsidR="00DD7569" w:rsidRPr="00594869" w:rsidRDefault="00B63D34">
      <w:pPr>
        <w:shd w:val="clear" w:color="auto" w:fill="FFFFFF"/>
        <w:rPr>
          <w:rFonts w:ascii="Verdana" w:eastAsia="Arial Unicode MS" w:hAnsi="Verdana" w:cs="Arial"/>
          <w:sz w:val="20"/>
          <w:szCs w:val="20"/>
        </w:rPr>
      </w:pPr>
      <w:bookmarkStart w:id="452" w:name="_DV_M651"/>
      <w:bookmarkEnd w:id="452"/>
      <w:r>
        <w:rPr>
          <w:rFonts w:ascii="Verdana" w:eastAsia="Arial Unicode MS" w:hAnsi="Verdana" w:cs="Arial"/>
          <w:sz w:val="20"/>
          <w:szCs w:val="20"/>
        </w:rPr>
        <w:t>Praça Antônio Prado, nº 48, 4º Andar</w:t>
      </w:r>
    </w:p>
    <w:p w14:paraId="2740876E" w14:textId="77777777"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14:paraId="719848AC"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14:paraId="7A28D3C9"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Valores Mobiliários</w:t>
      </w:r>
      <w:r w:rsidR="00B63D34">
        <w:rPr>
          <w:rFonts w:ascii="Verdana" w:eastAsia="Arial Unicode MS" w:hAnsi="Verdana" w:cs="Arial"/>
          <w:sz w:val="20"/>
          <w:szCs w:val="20"/>
        </w:rPr>
        <w:t xml:space="preserve"> de Renda Fixa</w:t>
      </w:r>
    </w:p>
    <w:p w14:paraId="0B51B60A"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51209D" w:rsidRPr="00594869">
        <w:rPr>
          <w:rFonts w:ascii="Verdana" w:eastAsia="Arial Unicode MS" w:hAnsi="Verdana" w:cs="Arial"/>
          <w:sz w:val="20"/>
          <w:szCs w:val="20"/>
        </w:rPr>
        <w:t>0300-111</w:t>
      </w:r>
      <w:r w:rsidRPr="00594869">
        <w:rPr>
          <w:rFonts w:ascii="Verdana" w:eastAsia="Arial Unicode MS" w:hAnsi="Verdana" w:cs="Arial"/>
          <w:sz w:val="20"/>
          <w:szCs w:val="20"/>
        </w:rPr>
        <w:t>-1596</w:t>
      </w:r>
    </w:p>
    <w:p w14:paraId="58C16663"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7"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14:paraId="0E81CC1E" w14:textId="77777777" w:rsidR="00DD7569" w:rsidRPr="00594869" w:rsidRDefault="00DD7569">
      <w:pPr>
        <w:autoSpaceDE/>
        <w:autoSpaceDN/>
        <w:adjustRightInd/>
        <w:rPr>
          <w:rFonts w:ascii="Verdana" w:eastAsia="Arial Unicode MS" w:hAnsi="Verdana" w:cs="Arial"/>
          <w:bCs/>
          <w:sz w:val="20"/>
          <w:szCs w:val="20"/>
          <w:u w:val="single"/>
        </w:rPr>
      </w:pPr>
    </w:p>
    <w:p w14:paraId="248060CF"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53" w:name="_DV_M657"/>
      <w:bookmarkEnd w:id="453"/>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6C0EAABB" w14:textId="77777777" w:rsidR="00DD7569" w:rsidRPr="00594869" w:rsidRDefault="00DD7569" w:rsidP="00EE3FD7">
      <w:pPr>
        <w:jc w:val="both"/>
        <w:rPr>
          <w:rFonts w:ascii="Verdana" w:eastAsia="Arial Unicode MS" w:hAnsi="Verdana" w:cs="Arial"/>
          <w:sz w:val="20"/>
          <w:szCs w:val="20"/>
        </w:rPr>
      </w:pPr>
    </w:p>
    <w:p w14:paraId="09B8B75B"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54" w:name="_DV_M658"/>
      <w:bookmarkEnd w:id="454"/>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0E5ED56F" w14:textId="77777777" w:rsidR="008F5254" w:rsidRPr="00594869" w:rsidRDefault="008F5254" w:rsidP="00EE3FD7">
      <w:pPr>
        <w:pStyle w:val="PargrafodaLista"/>
        <w:ind w:left="0"/>
        <w:jc w:val="both"/>
        <w:rPr>
          <w:rFonts w:ascii="Verdana" w:eastAsia="Arial Unicode MS" w:hAnsi="Verdana" w:cs="Arial"/>
          <w:sz w:val="20"/>
          <w:szCs w:val="20"/>
        </w:rPr>
      </w:pPr>
    </w:p>
    <w:p w14:paraId="672EBFB7"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55" w:name="_DV_M659"/>
      <w:bookmarkEnd w:id="455"/>
      <w:r w:rsidRPr="00594869">
        <w:rPr>
          <w:rFonts w:ascii="Verdana" w:hAnsi="Verdana" w:cs="Arial"/>
          <w:b/>
          <w:smallCaps/>
          <w:sz w:val="20"/>
          <w:szCs w:val="20"/>
        </w:rPr>
        <w:t>Renúncia</w:t>
      </w:r>
    </w:p>
    <w:p w14:paraId="077DB8C2" w14:textId="77777777" w:rsidR="00DD7569" w:rsidRPr="00594869" w:rsidRDefault="00DD7569" w:rsidP="00DC2859">
      <w:pPr>
        <w:keepNext/>
        <w:jc w:val="both"/>
        <w:rPr>
          <w:rFonts w:ascii="Verdana" w:eastAsia="Arial Unicode MS" w:hAnsi="Verdana" w:cs="Arial"/>
          <w:sz w:val="20"/>
          <w:szCs w:val="20"/>
        </w:rPr>
      </w:pPr>
    </w:p>
    <w:p w14:paraId="7D25A5D1"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56" w:name="_DV_M660"/>
      <w:bookmarkEnd w:id="456"/>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28573DBC" w14:textId="77777777" w:rsidR="00DD7569" w:rsidRPr="00594869" w:rsidRDefault="00DD7569" w:rsidP="001C5BD6">
      <w:pPr>
        <w:autoSpaceDE/>
        <w:autoSpaceDN/>
        <w:adjustRightInd/>
        <w:rPr>
          <w:rFonts w:ascii="Verdana" w:eastAsia="Arial Unicode MS" w:hAnsi="Verdana"/>
          <w:b/>
          <w:sz w:val="20"/>
          <w:szCs w:val="20"/>
        </w:rPr>
      </w:pPr>
      <w:bookmarkStart w:id="457" w:name="_DV_M661"/>
      <w:bookmarkEnd w:id="457"/>
    </w:p>
    <w:p w14:paraId="35E8240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25BBB687" w14:textId="77777777" w:rsidR="00660005" w:rsidRPr="00594869" w:rsidRDefault="00660005" w:rsidP="00DC2859">
      <w:pPr>
        <w:pStyle w:val="Recuodecorpodetexto"/>
        <w:keepNext/>
        <w:widowControl/>
        <w:rPr>
          <w:rFonts w:ascii="Verdana" w:eastAsia="Arial Unicode MS" w:hAnsi="Verdana" w:cs="Arial"/>
          <w:sz w:val="20"/>
          <w:szCs w:val="20"/>
        </w:rPr>
      </w:pPr>
    </w:p>
    <w:p w14:paraId="2D562E8A"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58" w:name="_DV_M662"/>
      <w:bookmarkEnd w:id="458"/>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5E442146" w14:textId="77777777" w:rsidR="00B65C11" w:rsidRPr="00594869" w:rsidRDefault="00B65C11" w:rsidP="00EE3FD7">
      <w:pPr>
        <w:keepLines/>
        <w:jc w:val="both"/>
        <w:rPr>
          <w:rFonts w:ascii="Verdana" w:eastAsia="Arial Unicode MS" w:hAnsi="Verdana"/>
          <w:b/>
          <w:sz w:val="20"/>
          <w:szCs w:val="20"/>
        </w:rPr>
      </w:pPr>
      <w:bookmarkStart w:id="459" w:name="_DV_M663"/>
      <w:bookmarkStart w:id="460" w:name="_DV_M664"/>
      <w:bookmarkEnd w:id="459"/>
      <w:bookmarkEnd w:id="460"/>
    </w:p>
    <w:p w14:paraId="76BD5CA8"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59989E41" w14:textId="77777777" w:rsidR="00DD7569" w:rsidRPr="00594869" w:rsidRDefault="00DD7569" w:rsidP="00EE3FD7">
      <w:pPr>
        <w:pStyle w:val="Recuodecorpodetexto"/>
        <w:keepLines/>
        <w:widowControl/>
        <w:rPr>
          <w:rFonts w:ascii="Verdana" w:eastAsia="Arial Unicode MS" w:hAnsi="Verdana" w:cs="Arial"/>
          <w:sz w:val="20"/>
          <w:szCs w:val="20"/>
        </w:rPr>
      </w:pPr>
    </w:p>
    <w:p w14:paraId="4EFBFBF4"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61" w:name="_DV_M665"/>
      <w:bookmarkEnd w:id="461"/>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33FD9F66" w14:textId="77777777" w:rsidR="00DD7569" w:rsidRPr="00594869" w:rsidRDefault="00DD7569" w:rsidP="001C5BD6">
      <w:pPr>
        <w:pStyle w:val="Recuodecorpodetexto"/>
        <w:widowControl/>
        <w:rPr>
          <w:rFonts w:ascii="Verdana" w:eastAsia="Arial Unicode MS" w:hAnsi="Verdana" w:cs="Arial"/>
          <w:sz w:val="20"/>
          <w:szCs w:val="20"/>
        </w:rPr>
      </w:pPr>
    </w:p>
    <w:p w14:paraId="23D8EB24"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2" w:name="_DV_M666"/>
      <w:bookmarkEnd w:id="462"/>
      <w:r w:rsidRPr="00594869">
        <w:rPr>
          <w:rFonts w:ascii="Verdana" w:hAnsi="Verdana" w:cs="Arial"/>
          <w:b/>
          <w:smallCaps/>
          <w:sz w:val="20"/>
          <w:szCs w:val="20"/>
        </w:rPr>
        <w:t>Cômputo do Prazo</w:t>
      </w:r>
    </w:p>
    <w:p w14:paraId="53C18ACF" w14:textId="77777777" w:rsidR="00DD7569" w:rsidRPr="00594869" w:rsidRDefault="00DD7569" w:rsidP="00DC2859">
      <w:pPr>
        <w:pStyle w:val="Recuodecorpodetexto"/>
        <w:keepNext/>
        <w:widowControl/>
        <w:rPr>
          <w:rFonts w:ascii="Verdana" w:eastAsia="Arial Unicode MS" w:hAnsi="Verdana" w:cs="Arial"/>
          <w:sz w:val="20"/>
          <w:szCs w:val="20"/>
        </w:rPr>
      </w:pPr>
    </w:p>
    <w:p w14:paraId="42F71305"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63" w:name="_DV_M667"/>
      <w:bookmarkEnd w:id="463"/>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1BA18F45" w14:textId="77777777" w:rsidR="00DD7569" w:rsidRPr="00594869" w:rsidRDefault="00DD7569" w:rsidP="001C5BD6">
      <w:pPr>
        <w:pStyle w:val="Recuodecorpodetexto"/>
        <w:widowControl/>
        <w:rPr>
          <w:rFonts w:ascii="Verdana" w:eastAsia="Arial Unicode MS" w:hAnsi="Verdana" w:cs="Arial"/>
          <w:sz w:val="20"/>
          <w:szCs w:val="20"/>
        </w:rPr>
      </w:pPr>
    </w:p>
    <w:p w14:paraId="2002057D"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4" w:name="_DV_M668"/>
      <w:bookmarkEnd w:id="464"/>
      <w:r w:rsidRPr="00594869">
        <w:rPr>
          <w:rFonts w:ascii="Verdana" w:hAnsi="Verdana" w:cs="Arial"/>
          <w:b/>
          <w:smallCaps/>
          <w:sz w:val="20"/>
          <w:szCs w:val="20"/>
        </w:rPr>
        <w:t>Despesas</w:t>
      </w:r>
    </w:p>
    <w:p w14:paraId="08994177" w14:textId="77777777" w:rsidR="00DD7569" w:rsidRPr="00594869" w:rsidRDefault="00DD7569" w:rsidP="00DC2859">
      <w:pPr>
        <w:pStyle w:val="Recuodecorpodetexto"/>
        <w:keepNext/>
        <w:widowControl/>
        <w:rPr>
          <w:rFonts w:ascii="Verdana" w:eastAsia="Arial Unicode MS" w:hAnsi="Verdana" w:cs="Arial"/>
          <w:sz w:val="20"/>
          <w:szCs w:val="20"/>
        </w:rPr>
      </w:pPr>
    </w:p>
    <w:p w14:paraId="7A71166B"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65" w:name="_DV_M669"/>
      <w:bookmarkEnd w:id="465"/>
      <w:r w:rsidRPr="00594869">
        <w:rPr>
          <w:rFonts w:ascii="Verdana" w:eastAsia="Arial Unicode MS" w:hAnsi="Verdana" w:cs="Arial"/>
          <w:sz w:val="20"/>
          <w:szCs w:val="20"/>
        </w:rPr>
        <w:t>A Emissora arcará com todos os custos</w:t>
      </w:r>
      <w:bookmarkStart w:id="466" w:name="_DV_C345"/>
      <w:r w:rsidRPr="00594869">
        <w:rPr>
          <w:rFonts w:ascii="Verdana" w:eastAsia="Arial Unicode MS" w:hAnsi="Verdana" w:cs="Arial"/>
          <w:sz w:val="20"/>
          <w:szCs w:val="20"/>
        </w:rPr>
        <w:t xml:space="preserve"> da Emissão, inclusive</w:t>
      </w:r>
      <w:bookmarkStart w:id="467" w:name="_DV_M670"/>
      <w:bookmarkEnd w:id="466"/>
      <w:bookmarkEnd w:id="467"/>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468" w:name="_DV_M671"/>
      <w:bookmarkEnd w:id="468"/>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F75FCCF" w14:textId="77777777" w:rsidR="00DD7569" w:rsidRPr="00594869" w:rsidRDefault="00DD7569" w:rsidP="001C5BD6">
      <w:pPr>
        <w:jc w:val="both"/>
        <w:rPr>
          <w:rFonts w:ascii="Verdana" w:eastAsia="Arial Unicode MS" w:hAnsi="Verdana" w:cs="Arial"/>
          <w:sz w:val="20"/>
          <w:szCs w:val="20"/>
        </w:rPr>
      </w:pPr>
    </w:p>
    <w:p w14:paraId="4C706771"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69" w:name="_DV_M672"/>
      <w:bookmarkStart w:id="470" w:name="_DV_M674"/>
      <w:bookmarkEnd w:id="469"/>
      <w:bookmarkEnd w:id="470"/>
      <w:r w:rsidRPr="00594869">
        <w:rPr>
          <w:rFonts w:ascii="Verdana" w:hAnsi="Verdana" w:cs="Arial"/>
          <w:b/>
          <w:smallCaps/>
          <w:sz w:val="20"/>
          <w:szCs w:val="20"/>
        </w:rPr>
        <w:t>Lei Aplicável</w:t>
      </w:r>
    </w:p>
    <w:p w14:paraId="0F3D3684" w14:textId="77777777" w:rsidR="00DD7569" w:rsidRPr="00594869" w:rsidRDefault="00DD7569" w:rsidP="00DC2859">
      <w:pPr>
        <w:keepNext/>
        <w:tabs>
          <w:tab w:val="left" w:pos="2833"/>
        </w:tabs>
        <w:rPr>
          <w:rFonts w:ascii="Verdana" w:eastAsia="Arial Unicode MS" w:hAnsi="Verdana" w:cs="Arial"/>
          <w:sz w:val="20"/>
          <w:szCs w:val="20"/>
        </w:rPr>
      </w:pPr>
    </w:p>
    <w:p w14:paraId="3A611EF9"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71" w:name="_DV_M675"/>
      <w:bookmarkEnd w:id="471"/>
      <w:r w:rsidRPr="00594869">
        <w:rPr>
          <w:rFonts w:ascii="Verdana" w:eastAsia="Arial Unicode MS" w:hAnsi="Verdana" w:cs="Arial"/>
          <w:sz w:val="20"/>
          <w:szCs w:val="20"/>
        </w:rPr>
        <w:t>Esta Escritura de Emissão é regida pelas Leis da República Federativa do Brasil.</w:t>
      </w:r>
    </w:p>
    <w:p w14:paraId="3AEE1910" w14:textId="77777777" w:rsidR="00DD7569" w:rsidRPr="00594869" w:rsidRDefault="00DD7569" w:rsidP="001C5BD6">
      <w:pPr>
        <w:autoSpaceDE/>
        <w:autoSpaceDN/>
        <w:adjustRightInd/>
        <w:rPr>
          <w:rFonts w:ascii="Verdana" w:eastAsia="Arial Unicode MS" w:hAnsi="Verdana" w:cs="Arial"/>
          <w:b/>
          <w:sz w:val="20"/>
          <w:szCs w:val="20"/>
        </w:rPr>
      </w:pPr>
      <w:bookmarkStart w:id="472" w:name="_DV_M676"/>
      <w:bookmarkStart w:id="473" w:name="_DV_M681"/>
      <w:bookmarkEnd w:id="472"/>
      <w:bookmarkEnd w:id="473"/>
    </w:p>
    <w:p w14:paraId="5B445626"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67A9D9C0"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7A1394CE"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74" w:name="_DV_M682"/>
      <w:bookmarkEnd w:id="474"/>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5C409EEA" w14:textId="77777777" w:rsidR="00DD7569" w:rsidRPr="00594869" w:rsidRDefault="00DD7569" w:rsidP="001C5BD6">
      <w:pPr>
        <w:jc w:val="both"/>
        <w:rPr>
          <w:rFonts w:ascii="Verdana" w:eastAsia="Arial Unicode MS" w:hAnsi="Verdana" w:cs="Arial"/>
          <w:sz w:val="20"/>
          <w:szCs w:val="20"/>
        </w:rPr>
      </w:pPr>
    </w:p>
    <w:p w14:paraId="361D6F6B" w14:textId="77777777" w:rsidR="00DD7569" w:rsidRPr="00594869" w:rsidRDefault="00DD7569" w:rsidP="001C5BD6">
      <w:pPr>
        <w:shd w:val="clear" w:color="auto" w:fill="FFFFFF"/>
        <w:jc w:val="both"/>
        <w:rPr>
          <w:rFonts w:ascii="Verdana" w:eastAsia="Arial Unicode MS" w:hAnsi="Verdana" w:cs="Arial"/>
          <w:sz w:val="20"/>
          <w:szCs w:val="20"/>
        </w:rPr>
      </w:pPr>
      <w:bookmarkStart w:id="475" w:name="_DV_M683"/>
      <w:bookmarkEnd w:id="475"/>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224831BE" w14:textId="77777777" w:rsidR="00DD7569" w:rsidRPr="00594869" w:rsidRDefault="00DD7569" w:rsidP="0031735D">
      <w:pPr>
        <w:jc w:val="both"/>
        <w:rPr>
          <w:rFonts w:ascii="Verdana" w:eastAsia="Arial Unicode MS" w:hAnsi="Verdana" w:cs="Arial"/>
          <w:sz w:val="20"/>
          <w:szCs w:val="20"/>
        </w:rPr>
      </w:pPr>
    </w:p>
    <w:p w14:paraId="46A8FFA5" w14:textId="77777777" w:rsidR="00DD7569" w:rsidRPr="00594869" w:rsidRDefault="00F22D65" w:rsidP="0031735D">
      <w:pPr>
        <w:shd w:val="clear" w:color="auto" w:fill="FFFFFF"/>
        <w:jc w:val="center"/>
        <w:rPr>
          <w:rFonts w:ascii="Verdana" w:eastAsia="Arial Unicode MS" w:hAnsi="Verdana" w:cs="Arial"/>
          <w:sz w:val="20"/>
          <w:szCs w:val="20"/>
        </w:rPr>
      </w:pPr>
      <w:bookmarkStart w:id="476" w:name="_DV_M684"/>
      <w:bookmarkEnd w:id="476"/>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477" w:name="_DV_M685"/>
      <w:bookmarkStart w:id="478" w:name="_DV_M686"/>
      <w:bookmarkEnd w:id="477"/>
      <w:bookmarkEnd w:id="478"/>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5C642A91" w14:textId="77777777" w:rsidR="00DD7569" w:rsidRPr="00594869" w:rsidRDefault="00DD7569" w:rsidP="0031735D">
      <w:pPr>
        <w:shd w:val="clear" w:color="auto" w:fill="FFFFFF"/>
        <w:jc w:val="center"/>
        <w:rPr>
          <w:rFonts w:ascii="Verdana" w:eastAsia="Arial Unicode MS" w:hAnsi="Verdana" w:cs="Arial"/>
          <w:sz w:val="20"/>
          <w:szCs w:val="20"/>
        </w:rPr>
      </w:pPr>
    </w:p>
    <w:p w14:paraId="09C1DD69" w14:textId="77777777" w:rsidR="001E06A6" w:rsidRPr="00594869" w:rsidRDefault="001E06A6">
      <w:pPr>
        <w:shd w:val="clear" w:color="auto" w:fill="FFFFFF"/>
        <w:jc w:val="center"/>
        <w:rPr>
          <w:rFonts w:ascii="Verdana" w:eastAsia="Arial Unicode MS" w:hAnsi="Verdana" w:cs="Arial"/>
          <w:sz w:val="20"/>
          <w:szCs w:val="20"/>
        </w:rPr>
      </w:pPr>
    </w:p>
    <w:p w14:paraId="6D57CBB9"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5C2F7C74" w14:textId="77777777" w:rsidR="001E06A6" w:rsidRPr="00594869" w:rsidRDefault="001E06A6">
      <w:pPr>
        <w:jc w:val="both"/>
        <w:rPr>
          <w:rFonts w:ascii="Verdana" w:eastAsia="Arial Unicode MS" w:hAnsi="Verdana"/>
          <w:i/>
          <w:sz w:val="20"/>
          <w:szCs w:val="20"/>
        </w:rPr>
        <w:sectPr w:rsidR="001E06A6" w:rsidRPr="00594869" w:rsidSect="00FD284D">
          <w:headerReference w:type="even" r:id="rId18"/>
          <w:headerReference w:type="default" r:id="rId19"/>
          <w:footerReference w:type="even" r:id="rId20"/>
          <w:footerReference w:type="default" r:id="rId21"/>
          <w:headerReference w:type="first" r:id="rId22"/>
          <w:footerReference w:type="first" r:id="rId23"/>
          <w:pgSz w:w="11907" w:h="16839" w:code="9"/>
          <w:pgMar w:top="1701" w:right="1418" w:bottom="1418" w:left="1418" w:header="708" w:footer="708" w:gutter="0"/>
          <w:pgNumType w:start="1"/>
          <w:cols w:space="708"/>
          <w:titlePg/>
          <w:docGrid w:linePitch="360"/>
        </w:sectPr>
      </w:pPr>
      <w:bookmarkStart w:id="479" w:name="_DV_M687"/>
      <w:bookmarkStart w:id="480" w:name="_DV_M688"/>
      <w:bookmarkEnd w:id="479"/>
      <w:bookmarkEnd w:id="480"/>
    </w:p>
    <w:p w14:paraId="24C65EE9"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6933D248" w14:textId="77777777" w:rsidR="00DD7569" w:rsidRPr="00594869" w:rsidRDefault="00DD7569">
      <w:pPr>
        <w:rPr>
          <w:rFonts w:ascii="Verdana" w:eastAsia="Arial Unicode MS" w:hAnsi="Verdana" w:cs="Arial"/>
          <w:sz w:val="20"/>
          <w:szCs w:val="20"/>
        </w:rPr>
      </w:pPr>
    </w:p>
    <w:p w14:paraId="0416F27F" w14:textId="77777777" w:rsidR="00DD7569" w:rsidRPr="00594869" w:rsidRDefault="00DD7569">
      <w:pPr>
        <w:rPr>
          <w:rFonts w:ascii="Verdana" w:eastAsia="Arial Unicode MS" w:hAnsi="Verdana" w:cs="Arial"/>
          <w:sz w:val="20"/>
          <w:szCs w:val="20"/>
        </w:rPr>
      </w:pPr>
    </w:p>
    <w:p w14:paraId="7F61998C" w14:textId="77777777" w:rsidR="00DD7569" w:rsidRPr="00594869" w:rsidRDefault="00DD7569">
      <w:pPr>
        <w:rPr>
          <w:rFonts w:ascii="Verdana" w:eastAsia="Arial Unicode MS" w:hAnsi="Verdana" w:cs="Arial"/>
          <w:sz w:val="20"/>
          <w:szCs w:val="20"/>
        </w:rPr>
      </w:pPr>
    </w:p>
    <w:p w14:paraId="5E4C7E87" w14:textId="77777777" w:rsidR="00DD7569" w:rsidRPr="00594869" w:rsidRDefault="00B4255B">
      <w:pPr>
        <w:jc w:val="center"/>
        <w:rPr>
          <w:rFonts w:ascii="Verdana" w:eastAsia="Arial Unicode MS" w:hAnsi="Verdana" w:cs="Arial"/>
          <w:b/>
          <w:sz w:val="20"/>
          <w:szCs w:val="20"/>
        </w:rPr>
      </w:pPr>
      <w:bookmarkStart w:id="481" w:name="_DV_M689"/>
      <w:bookmarkEnd w:id="481"/>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379EE5D3" w14:textId="77777777" w:rsidR="00DD7569" w:rsidRPr="00594869" w:rsidRDefault="00DD7569">
      <w:pPr>
        <w:jc w:val="both"/>
        <w:rPr>
          <w:rFonts w:ascii="Verdana" w:eastAsia="Arial Unicode MS" w:hAnsi="Verdana" w:cs="Arial"/>
          <w:sz w:val="20"/>
          <w:szCs w:val="20"/>
        </w:rPr>
      </w:pPr>
    </w:p>
    <w:p w14:paraId="65E38EE4" w14:textId="77777777" w:rsidR="00DD7569" w:rsidRPr="00594869" w:rsidRDefault="00DD7569">
      <w:pPr>
        <w:jc w:val="both"/>
        <w:rPr>
          <w:rFonts w:ascii="Verdana" w:eastAsia="Arial Unicode MS" w:hAnsi="Verdana" w:cs="Arial"/>
          <w:sz w:val="20"/>
          <w:szCs w:val="20"/>
        </w:rPr>
      </w:pPr>
    </w:p>
    <w:p w14:paraId="65EDA65B" w14:textId="77777777" w:rsidR="00DD7569" w:rsidRPr="00594869" w:rsidRDefault="00DD7569">
      <w:pPr>
        <w:jc w:val="both"/>
        <w:rPr>
          <w:rFonts w:ascii="Verdana" w:eastAsia="Arial Unicode MS" w:hAnsi="Verdana" w:cs="Arial"/>
          <w:sz w:val="20"/>
          <w:szCs w:val="20"/>
        </w:rPr>
      </w:pPr>
    </w:p>
    <w:p w14:paraId="6913CF9E"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D6D9EDE" w14:textId="77777777" w:rsidTr="00DC2859">
        <w:trPr>
          <w:jc w:val="center"/>
        </w:trPr>
        <w:tc>
          <w:tcPr>
            <w:tcW w:w="4044" w:type="dxa"/>
            <w:tcBorders>
              <w:top w:val="nil"/>
              <w:left w:val="nil"/>
              <w:bottom w:val="nil"/>
              <w:right w:val="nil"/>
            </w:tcBorders>
          </w:tcPr>
          <w:p w14:paraId="3810C314"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618B892"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D7C6C53" w14:textId="77777777" w:rsidTr="00DC2859">
        <w:trPr>
          <w:jc w:val="center"/>
        </w:trPr>
        <w:tc>
          <w:tcPr>
            <w:tcW w:w="4044" w:type="dxa"/>
            <w:tcBorders>
              <w:top w:val="nil"/>
              <w:left w:val="nil"/>
              <w:bottom w:val="nil"/>
              <w:right w:val="nil"/>
            </w:tcBorders>
          </w:tcPr>
          <w:p w14:paraId="61747EC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4D310AE9"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73208BD6" w14:textId="77777777" w:rsidTr="00DC2859">
        <w:trPr>
          <w:jc w:val="center"/>
        </w:trPr>
        <w:tc>
          <w:tcPr>
            <w:tcW w:w="4044" w:type="dxa"/>
            <w:tcBorders>
              <w:top w:val="nil"/>
              <w:left w:val="nil"/>
              <w:bottom w:val="nil"/>
              <w:right w:val="nil"/>
            </w:tcBorders>
          </w:tcPr>
          <w:p w14:paraId="5954AAA1"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2022D3B5"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42A17CB7" w14:textId="77777777" w:rsidR="00DD7569" w:rsidRPr="00594869" w:rsidRDefault="00DD7569" w:rsidP="001C5BD6">
      <w:pPr>
        <w:jc w:val="both"/>
        <w:rPr>
          <w:rFonts w:ascii="Verdana" w:eastAsia="Arial Unicode MS" w:hAnsi="Verdana" w:cs="Arial"/>
          <w:sz w:val="20"/>
          <w:szCs w:val="20"/>
        </w:rPr>
      </w:pPr>
    </w:p>
    <w:p w14:paraId="483A4894" w14:textId="77777777" w:rsidR="00DD7569" w:rsidRPr="00594869" w:rsidRDefault="00DD7569" w:rsidP="001C5BD6">
      <w:pPr>
        <w:jc w:val="both"/>
        <w:rPr>
          <w:rFonts w:ascii="Verdana" w:eastAsia="Arial Unicode MS" w:hAnsi="Verdana" w:cs="Arial"/>
          <w:sz w:val="20"/>
          <w:szCs w:val="20"/>
        </w:rPr>
      </w:pPr>
    </w:p>
    <w:p w14:paraId="7EFF3645" w14:textId="77777777" w:rsidR="00DD7569" w:rsidRPr="00594869" w:rsidRDefault="00DD7569" w:rsidP="0031735D">
      <w:pPr>
        <w:jc w:val="both"/>
        <w:rPr>
          <w:rFonts w:ascii="Verdana" w:eastAsia="Arial Unicode MS" w:hAnsi="Verdana" w:cs="Arial"/>
          <w:sz w:val="20"/>
          <w:szCs w:val="20"/>
        </w:rPr>
      </w:pPr>
    </w:p>
    <w:p w14:paraId="1FD1F379"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54762CEB" w14:textId="77777777" w:rsidR="00DD7569" w:rsidRPr="00594869" w:rsidRDefault="00DD7569">
      <w:pPr>
        <w:jc w:val="both"/>
        <w:rPr>
          <w:rFonts w:ascii="Verdana" w:eastAsia="Arial Unicode MS" w:hAnsi="Verdana" w:cs="Arial"/>
          <w:sz w:val="20"/>
          <w:szCs w:val="20"/>
        </w:rPr>
      </w:pPr>
    </w:p>
    <w:p w14:paraId="54A6038B" w14:textId="77777777" w:rsidR="00DD7569" w:rsidRPr="00594869" w:rsidRDefault="00DD7569">
      <w:pPr>
        <w:rPr>
          <w:rFonts w:ascii="Verdana" w:eastAsia="Arial Unicode MS" w:hAnsi="Verdana" w:cs="Arial"/>
          <w:sz w:val="20"/>
          <w:szCs w:val="20"/>
        </w:rPr>
      </w:pPr>
    </w:p>
    <w:p w14:paraId="7FE2D2F8" w14:textId="77777777" w:rsidR="00DD7569" w:rsidRPr="00594869" w:rsidRDefault="00DD7569">
      <w:pPr>
        <w:rPr>
          <w:rFonts w:ascii="Verdana" w:eastAsia="Arial Unicode MS" w:hAnsi="Verdana" w:cs="Arial"/>
          <w:sz w:val="20"/>
          <w:szCs w:val="20"/>
        </w:rPr>
      </w:pPr>
    </w:p>
    <w:p w14:paraId="3BC46E61"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79CB437F" w14:textId="77777777" w:rsidR="00DD7569" w:rsidRPr="00594869" w:rsidRDefault="00DD7569">
      <w:pPr>
        <w:jc w:val="both"/>
        <w:rPr>
          <w:rFonts w:ascii="Verdana" w:eastAsia="Arial Unicode MS" w:hAnsi="Verdana" w:cs="Arial"/>
          <w:sz w:val="20"/>
          <w:szCs w:val="20"/>
        </w:rPr>
      </w:pPr>
    </w:p>
    <w:p w14:paraId="05E94B30" w14:textId="77777777" w:rsidR="00DD7569" w:rsidRPr="00594869" w:rsidRDefault="00DD7569">
      <w:pPr>
        <w:jc w:val="both"/>
        <w:rPr>
          <w:rFonts w:ascii="Verdana" w:eastAsia="Arial Unicode MS" w:hAnsi="Verdana" w:cs="Arial"/>
          <w:sz w:val="20"/>
          <w:szCs w:val="20"/>
        </w:rPr>
      </w:pPr>
    </w:p>
    <w:p w14:paraId="61F62137" w14:textId="77777777" w:rsidR="00DD7569" w:rsidRPr="00594869" w:rsidRDefault="00DD7569">
      <w:pPr>
        <w:jc w:val="both"/>
        <w:rPr>
          <w:rFonts w:ascii="Verdana" w:eastAsia="Arial Unicode MS" w:hAnsi="Verdana" w:cs="Arial"/>
          <w:sz w:val="20"/>
          <w:szCs w:val="20"/>
        </w:rPr>
      </w:pPr>
    </w:p>
    <w:p w14:paraId="3A651E56"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165C7D75" w14:textId="77777777" w:rsidTr="00DC2859">
        <w:trPr>
          <w:jc w:val="center"/>
        </w:trPr>
        <w:tc>
          <w:tcPr>
            <w:tcW w:w="4044" w:type="dxa"/>
            <w:tcBorders>
              <w:top w:val="nil"/>
              <w:left w:val="nil"/>
              <w:bottom w:val="nil"/>
              <w:right w:val="nil"/>
            </w:tcBorders>
          </w:tcPr>
          <w:p w14:paraId="54499D89"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272D77DF"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39020472" w14:textId="77777777" w:rsidTr="00DC2859">
        <w:trPr>
          <w:jc w:val="center"/>
        </w:trPr>
        <w:tc>
          <w:tcPr>
            <w:tcW w:w="4044" w:type="dxa"/>
            <w:tcBorders>
              <w:top w:val="nil"/>
              <w:left w:val="nil"/>
              <w:bottom w:val="nil"/>
              <w:right w:val="nil"/>
            </w:tcBorders>
          </w:tcPr>
          <w:p w14:paraId="7545A401"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0BB1A48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47B2EFCB" w14:textId="77777777" w:rsidTr="00DC2859">
        <w:trPr>
          <w:jc w:val="center"/>
        </w:trPr>
        <w:tc>
          <w:tcPr>
            <w:tcW w:w="4044" w:type="dxa"/>
            <w:tcBorders>
              <w:top w:val="nil"/>
              <w:left w:val="nil"/>
              <w:bottom w:val="nil"/>
              <w:right w:val="nil"/>
            </w:tcBorders>
          </w:tcPr>
          <w:p w14:paraId="1D7159BD"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208C76B6"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36A62A1F" w14:textId="77777777" w:rsidR="009F53F8" w:rsidRPr="00594869" w:rsidRDefault="009F53F8" w:rsidP="001C5BD6">
      <w:pPr>
        <w:jc w:val="both"/>
        <w:rPr>
          <w:rFonts w:ascii="Verdana" w:eastAsia="Arial Unicode MS" w:hAnsi="Verdana" w:cs="Arial"/>
          <w:sz w:val="20"/>
          <w:szCs w:val="20"/>
        </w:rPr>
      </w:pPr>
    </w:p>
    <w:p w14:paraId="1FAAA5E7" w14:textId="77777777" w:rsidR="009F53F8" w:rsidRPr="00594869" w:rsidRDefault="009F53F8" w:rsidP="001C5BD6">
      <w:pPr>
        <w:jc w:val="both"/>
        <w:rPr>
          <w:rFonts w:ascii="Verdana" w:eastAsia="Arial Unicode MS" w:hAnsi="Verdana" w:cs="Arial"/>
          <w:sz w:val="20"/>
          <w:szCs w:val="20"/>
        </w:rPr>
      </w:pPr>
    </w:p>
    <w:p w14:paraId="70AB630F" w14:textId="77777777" w:rsidR="00DD7569" w:rsidRPr="00594869" w:rsidRDefault="00DD7569" w:rsidP="0031735D">
      <w:pPr>
        <w:jc w:val="both"/>
        <w:rPr>
          <w:rFonts w:ascii="Verdana" w:eastAsia="Arial Unicode MS" w:hAnsi="Verdana" w:cs="Arial"/>
          <w:sz w:val="20"/>
          <w:szCs w:val="20"/>
        </w:rPr>
      </w:pPr>
    </w:p>
    <w:p w14:paraId="7A0435F9" w14:textId="77777777" w:rsidR="00DD7569" w:rsidRPr="00594869" w:rsidRDefault="00DD7569" w:rsidP="0031735D">
      <w:pPr>
        <w:jc w:val="both"/>
        <w:rPr>
          <w:rFonts w:ascii="Verdana" w:eastAsia="Arial Unicode MS" w:hAnsi="Verdana" w:cs="Arial"/>
          <w:sz w:val="20"/>
          <w:szCs w:val="20"/>
        </w:rPr>
      </w:pPr>
    </w:p>
    <w:p w14:paraId="0E9797A8" w14:textId="77777777" w:rsidR="00DD7569" w:rsidRPr="00594869" w:rsidRDefault="00DD7569" w:rsidP="0031735D">
      <w:pPr>
        <w:jc w:val="both"/>
        <w:rPr>
          <w:rFonts w:ascii="Verdana" w:eastAsia="Arial Unicode MS" w:hAnsi="Verdana" w:cs="Arial"/>
          <w:sz w:val="20"/>
          <w:szCs w:val="20"/>
        </w:rPr>
      </w:pPr>
    </w:p>
    <w:p w14:paraId="68A1C7CB"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217AA6B1" w14:textId="77777777" w:rsidR="00DD7569" w:rsidRPr="00594869" w:rsidRDefault="00DD7569">
      <w:pPr>
        <w:jc w:val="both"/>
        <w:rPr>
          <w:rFonts w:ascii="Verdana" w:eastAsia="Arial Unicode MS" w:hAnsi="Verdana" w:cs="Arial"/>
          <w:sz w:val="20"/>
          <w:szCs w:val="20"/>
        </w:rPr>
      </w:pPr>
    </w:p>
    <w:p w14:paraId="79599602" w14:textId="77777777" w:rsidR="00DD7569" w:rsidRPr="00594869" w:rsidRDefault="00DD7569">
      <w:pPr>
        <w:jc w:val="both"/>
        <w:rPr>
          <w:rFonts w:ascii="Verdana" w:eastAsia="Arial Unicode MS" w:hAnsi="Verdana"/>
          <w:sz w:val="20"/>
          <w:szCs w:val="20"/>
        </w:rPr>
      </w:pPr>
    </w:p>
    <w:p w14:paraId="7CDCD664" w14:textId="77777777" w:rsidR="00DD7569" w:rsidRPr="00594869" w:rsidRDefault="00DD7569">
      <w:pPr>
        <w:jc w:val="both"/>
        <w:rPr>
          <w:rFonts w:ascii="Verdana" w:eastAsia="Arial Unicode MS" w:hAnsi="Verdana" w:cs="Arial"/>
          <w:sz w:val="20"/>
          <w:szCs w:val="20"/>
        </w:rPr>
      </w:pPr>
    </w:p>
    <w:p w14:paraId="3F19AA59" w14:textId="77777777" w:rsidR="00DD7569" w:rsidRPr="00594869" w:rsidRDefault="00DD7569">
      <w:pPr>
        <w:jc w:val="both"/>
        <w:rPr>
          <w:rFonts w:ascii="Verdana" w:eastAsia="Arial Unicode MS" w:hAnsi="Verdana" w:cs="Arial"/>
          <w:sz w:val="20"/>
          <w:szCs w:val="20"/>
        </w:rPr>
      </w:pPr>
      <w:bookmarkStart w:id="482" w:name="_DV_M692"/>
      <w:bookmarkStart w:id="483" w:name="_DV_M694"/>
      <w:bookmarkEnd w:id="482"/>
      <w:bookmarkEnd w:id="483"/>
      <w:r w:rsidRPr="00594869">
        <w:rPr>
          <w:rFonts w:ascii="Verdana" w:eastAsia="Arial Unicode MS" w:hAnsi="Verdana" w:cs="Arial"/>
          <w:sz w:val="20"/>
          <w:szCs w:val="20"/>
        </w:rPr>
        <w:t>Testemunhas:</w:t>
      </w:r>
    </w:p>
    <w:p w14:paraId="56A8E116" w14:textId="77777777" w:rsidR="00DD7569" w:rsidRPr="00594869" w:rsidRDefault="00DD7569">
      <w:pPr>
        <w:jc w:val="both"/>
        <w:rPr>
          <w:rFonts w:ascii="Verdana" w:eastAsia="Arial Unicode MS" w:hAnsi="Verdana" w:cs="Arial"/>
          <w:sz w:val="20"/>
          <w:szCs w:val="20"/>
        </w:rPr>
      </w:pPr>
    </w:p>
    <w:p w14:paraId="27CFF125" w14:textId="77777777" w:rsidR="00DD7569" w:rsidRPr="00594869" w:rsidRDefault="00DD7569">
      <w:pPr>
        <w:jc w:val="both"/>
        <w:rPr>
          <w:rFonts w:ascii="Verdana" w:eastAsia="Arial Unicode MS" w:hAnsi="Verdana" w:cs="Arial"/>
          <w:sz w:val="20"/>
          <w:szCs w:val="20"/>
        </w:rPr>
      </w:pPr>
    </w:p>
    <w:p w14:paraId="6F62DE59" w14:textId="77777777" w:rsidR="00DD7569" w:rsidRPr="00594869" w:rsidRDefault="00DD7569">
      <w:pPr>
        <w:jc w:val="both"/>
        <w:rPr>
          <w:rFonts w:ascii="Verdana" w:eastAsia="Arial Unicode MS" w:hAnsi="Verdana" w:cs="Arial"/>
          <w:sz w:val="20"/>
          <w:szCs w:val="20"/>
        </w:rPr>
      </w:pPr>
    </w:p>
    <w:p w14:paraId="3EF8E83B"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9774B7A" w14:textId="77777777" w:rsidTr="00DC2859">
        <w:trPr>
          <w:jc w:val="center"/>
        </w:trPr>
        <w:tc>
          <w:tcPr>
            <w:tcW w:w="4044" w:type="dxa"/>
            <w:tcBorders>
              <w:top w:val="nil"/>
              <w:left w:val="nil"/>
              <w:bottom w:val="nil"/>
              <w:right w:val="nil"/>
            </w:tcBorders>
          </w:tcPr>
          <w:p w14:paraId="6DF1E87C"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470E11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2867A211" w14:textId="77777777" w:rsidTr="00DC2859">
        <w:trPr>
          <w:jc w:val="center"/>
        </w:trPr>
        <w:tc>
          <w:tcPr>
            <w:tcW w:w="4044" w:type="dxa"/>
            <w:tcBorders>
              <w:top w:val="nil"/>
              <w:left w:val="nil"/>
              <w:bottom w:val="nil"/>
              <w:right w:val="nil"/>
            </w:tcBorders>
          </w:tcPr>
          <w:p w14:paraId="60975C5D"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9BF3BD8"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4E2849F3" w14:textId="77777777" w:rsidTr="00DC2859">
        <w:trPr>
          <w:jc w:val="center"/>
        </w:trPr>
        <w:tc>
          <w:tcPr>
            <w:tcW w:w="4044" w:type="dxa"/>
            <w:tcBorders>
              <w:top w:val="nil"/>
              <w:left w:val="nil"/>
              <w:bottom w:val="nil"/>
              <w:right w:val="nil"/>
            </w:tcBorders>
          </w:tcPr>
          <w:p w14:paraId="2AC11C6D"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4D6C488E"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7AA9CB5C" w14:textId="77777777" w:rsidR="00DD7569" w:rsidRPr="00594869" w:rsidRDefault="00DD7569" w:rsidP="001C5BD6">
      <w:pPr>
        <w:rPr>
          <w:rFonts w:ascii="Verdana" w:eastAsia="Arial Unicode MS" w:hAnsi="Verdana" w:cs="Arial"/>
          <w:sz w:val="20"/>
          <w:szCs w:val="20"/>
        </w:rPr>
      </w:pPr>
    </w:p>
    <w:p w14:paraId="5EEB91B0"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0E410427" w14:textId="77777777" w:rsidR="00DD7569" w:rsidRPr="00594869" w:rsidRDefault="00DD7569" w:rsidP="00EE3FD7">
      <w:pPr>
        <w:jc w:val="both"/>
        <w:rPr>
          <w:rFonts w:ascii="Verdana" w:hAnsi="Verdana" w:cs="Arial"/>
          <w:b/>
          <w:caps/>
          <w:sz w:val="20"/>
          <w:szCs w:val="20"/>
        </w:rPr>
      </w:pPr>
    </w:p>
    <w:p w14:paraId="6F48FF44" w14:textId="77777777" w:rsidR="004A0BAA" w:rsidRPr="00594869" w:rsidRDefault="004A0BAA" w:rsidP="00EE3FD7">
      <w:pPr>
        <w:jc w:val="both"/>
        <w:rPr>
          <w:rFonts w:ascii="Verdana" w:hAnsi="Verdana" w:cs="Arial"/>
          <w:b/>
          <w:caps/>
          <w:sz w:val="20"/>
          <w:szCs w:val="20"/>
        </w:rPr>
      </w:pPr>
    </w:p>
    <w:p w14:paraId="5E75CF42"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689D050B" w14:textId="77777777" w:rsidR="00855594" w:rsidRPr="00594869" w:rsidRDefault="00855594" w:rsidP="00EE3FD7">
      <w:pPr>
        <w:jc w:val="center"/>
        <w:rPr>
          <w:rFonts w:ascii="Verdana" w:hAnsi="Verdana" w:cs="Arial"/>
          <w:b/>
          <w:caps/>
          <w:sz w:val="20"/>
          <w:szCs w:val="20"/>
        </w:rPr>
      </w:pPr>
    </w:p>
    <w:p w14:paraId="6AD770AD" w14:textId="77777777" w:rsidR="001D7D4D" w:rsidRPr="00594869" w:rsidRDefault="001D7D4D">
      <w:pPr>
        <w:rPr>
          <w:rFonts w:ascii="Verdana" w:hAnsi="Verdana" w:cs="Arial"/>
          <w:snapToGrid w:val="0"/>
          <w:sz w:val="20"/>
          <w:szCs w:val="20"/>
        </w:rPr>
        <w:sectPr w:rsidR="001D7D4D" w:rsidRPr="00594869" w:rsidSect="00597855">
          <w:headerReference w:type="default" r:id="rId24"/>
          <w:footerReference w:type="default" r:id="rId25"/>
          <w:pgSz w:w="11907" w:h="16839" w:code="9"/>
          <w:pgMar w:top="1701" w:right="1418" w:bottom="1418" w:left="1418" w:header="708" w:footer="708" w:gutter="0"/>
          <w:pgNumType w:start="1"/>
          <w:cols w:space="708"/>
          <w:docGrid w:linePitch="360"/>
        </w:sectPr>
      </w:pPr>
    </w:p>
    <w:p w14:paraId="660A9C73" w14:textId="77777777" w:rsidR="00DD7569" w:rsidRPr="00594869" w:rsidRDefault="00DD7569">
      <w:pPr>
        <w:autoSpaceDE/>
        <w:autoSpaceDN/>
        <w:adjustRightInd/>
        <w:jc w:val="center"/>
        <w:rPr>
          <w:rFonts w:ascii="Verdana" w:hAnsi="Verdana"/>
          <w:sz w:val="20"/>
          <w:szCs w:val="20"/>
          <w:u w:val="single"/>
        </w:rPr>
      </w:pPr>
    </w:p>
    <w:p w14:paraId="4020CE81" w14:textId="77777777" w:rsidR="00DD7569" w:rsidRPr="00594869" w:rsidRDefault="00DD7569">
      <w:pPr>
        <w:autoSpaceDE/>
        <w:autoSpaceDN/>
        <w:adjustRightInd/>
        <w:rPr>
          <w:rFonts w:ascii="Verdana" w:hAnsi="Verdana"/>
          <w:sz w:val="20"/>
          <w:szCs w:val="20"/>
          <w:u w:val="single"/>
        </w:rPr>
      </w:pPr>
    </w:p>
    <w:p w14:paraId="459F05D4"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00AF5D20" w14:textId="77777777" w:rsidR="00DD7569" w:rsidRPr="00594869" w:rsidRDefault="00DD7569" w:rsidP="00EE3FD7">
      <w:pPr>
        <w:jc w:val="center"/>
        <w:rPr>
          <w:rFonts w:ascii="Verdana" w:hAnsi="Verdana"/>
          <w:sz w:val="20"/>
          <w:szCs w:val="20"/>
          <w:u w:val="single"/>
        </w:rPr>
      </w:pPr>
    </w:p>
    <w:p w14:paraId="6294568F" w14:textId="77777777" w:rsidR="004A0BAA" w:rsidRPr="00594869" w:rsidRDefault="004A0BAA" w:rsidP="00EE3FD7">
      <w:pPr>
        <w:jc w:val="center"/>
        <w:rPr>
          <w:rFonts w:ascii="Verdana" w:hAnsi="Verdana"/>
          <w:sz w:val="20"/>
          <w:szCs w:val="20"/>
          <w:u w:val="single"/>
        </w:rPr>
      </w:pPr>
    </w:p>
    <w:p w14:paraId="6FC9A628"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25F83BA7" w14:textId="77777777" w:rsidR="00DD7569" w:rsidRPr="00594869" w:rsidRDefault="00DD7569" w:rsidP="00EE3FD7">
      <w:pPr>
        <w:jc w:val="center"/>
        <w:rPr>
          <w:rFonts w:ascii="Verdana" w:hAnsi="Verdana"/>
          <w:sz w:val="20"/>
          <w:szCs w:val="20"/>
          <w:u w:val="single"/>
        </w:rPr>
      </w:pPr>
    </w:p>
    <w:p w14:paraId="3F153788"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59A0A9C0"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2C002949"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1D3C96EF"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771841"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4BEA4FC0"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702664B"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21B3A84"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69E60E5C"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039D15C0"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828EA"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1D265B66"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D08F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349E767A"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3F25F"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72CFC3B4"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9C1D62F"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29F17"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02DE2348"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C202E"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496B3FD5"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A4EC"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38469372"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2793C5A8"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27BD8"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3F26080D"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FBADB"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43803F1F"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260C1"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06935343"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6"/>
          <w:footerReference w:type="default" r:id="rId27"/>
          <w:headerReference w:type="first" r:id="rId28"/>
          <w:footerReference w:type="first" r:id="rId29"/>
          <w:pgSz w:w="16839" w:h="11907" w:orient="landscape" w:code="9"/>
          <w:pgMar w:top="1701" w:right="1134" w:bottom="1134" w:left="1701" w:header="720" w:footer="227" w:gutter="0"/>
          <w:cols w:space="720"/>
          <w:noEndnote/>
          <w:titlePg/>
          <w:docGrid w:linePitch="326"/>
        </w:sectPr>
      </w:pPr>
    </w:p>
    <w:p w14:paraId="5CEDD275" w14:textId="77777777" w:rsidR="00DD7569" w:rsidRPr="00594869" w:rsidRDefault="00DD7569" w:rsidP="001C5BD6">
      <w:pPr>
        <w:autoSpaceDE/>
        <w:autoSpaceDN/>
        <w:adjustRightInd/>
        <w:rPr>
          <w:rFonts w:ascii="Verdana" w:hAnsi="Verdana"/>
          <w:sz w:val="20"/>
          <w:szCs w:val="20"/>
          <w:u w:val="single"/>
        </w:rPr>
      </w:pPr>
    </w:p>
    <w:p w14:paraId="2AAFB749"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32172AC3" w14:textId="77777777" w:rsidR="00DD7569" w:rsidRPr="00594869" w:rsidRDefault="00DD7569" w:rsidP="00EE3FD7">
      <w:pPr>
        <w:jc w:val="center"/>
        <w:rPr>
          <w:rFonts w:ascii="Verdana" w:hAnsi="Verdana"/>
          <w:sz w:val="20"/>
          <w:szCs w:val="20"/>
          <w:u w:val="single"/>
        </w:rPr>
      </w:pPr>
    </w:p>
    <w:p w14:paraId="3DD03A01" w14:textId="77777777" w:rsidR="00DD7569" w:rsidRPr="00594869" w:rsidRDefault="00DD7569" w:rsidP="00EE3FD7">
      <w:pPr>
        <w:jc w:val="center"/>
        <w:rPr>
          <w:rFonts w:ascii="Verdana" w:hAnsi="Verdana"/>
          <w:sz w:val="20"/>
          <w:szCs w:val="20"/>
          <w:u w:val="single"/>
        </w:rPr>
      </w:pPr>
    </w:p>
    <w:p w14:paraId="784E16EB"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66D23E6A" w14:textId="77777777" w:rsidR="00DD7569" w:rsidRPr="00594869" w:rsidRDefault="00DD7569" w:rsidP="001C5BD6">
      <w:pPr>
        <w:jc w:val="both"/>
        <w:rPr>
          <w:rFonts w:ascii="Verdana" w:hAnsi="Verdana"/>
          <w:sz w:val="20"/>
          <w:szCs w:val="20"/>
        </w:rPr>
      </w:pPr>
    </w:p>
    <w:p w14:paraId="2AB14AE4" w14:textId="77777777" w:rsidR="004A0BAA" w:rsidRPr="00594869" w:rsidRDefault="004A0BAA" w:rsidP="001C5BD6">
      <w:pPr>
        <w:jc w:val="both"/>
        <w:rPr>
          <w:rFonts w:ascii="Verdana" w:hAnsi="Verdana"/>
          <w:sz w:val="20"/>
          <w:szCs w:val="20"/>
        </w:rPr>
      </w:pPr>
    </w:p>
    <w:p w14:paraId="6E92D342"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11BF814B" w14:textId="77777777"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Pendente de Avaliação]</w:t>
      </w:r>
    </w:p>
    <w:p w14:paraId="7ACFC687" w14:textId="77777777" w:rsidR="00DD7569" w:rsidRPr="00594869" w:rsidRDefault="00DD7569" w:rsidP="00EE3FD7">
      <w:pPr>
        <w:jc w:val="both"/>
        <w:rPr>
          <w:rFonts w:ascii="Verdana" w:hAnsi="Verdana"/>
          <w:sz w:val="20"/>
          <w:szCs w:val="20"/>
        </w:rPr>
      </w:pPr>
    </w:p>
    <w:p w14:paraId="1000104C" w14:textId="77777777" w:rsidR="00DD7569" w:rsidRPr="00594869" w:rsidRDefault="00DD7569" w:rsidP="00EE3FD7">
      <w:pPr>
        <w:jc w:val="both"/>
        <w:rPr>
          <w:rFonts w:ascii="Verdana" w:hAnsi="Verdana" w:cs="Arial"/>
          <w:sz w:val="20"/>
          <w:szCs w:val="20"/>
        </w:rPr>
      </w:pP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]/201[</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w:t>
      </w:r>
    </w:p>
    <w:p w14:paraId="6D7DF2C5" w14:textId="77777777" w:rsidR="00DD7569" w:rsidRPr="00594869" w:rsidRDefault="00DD7569" w:rsidP="00EE3FD7">
      <w:pPr>
        <w:jc w:val="both"/>
        <w:rPr>
          <w:rFonts w:ascii="Verdana" w:hAnsi="Verdana" w:cs="Arial"/>
          <w:sz w:val="20"/>
          <w:szCs w:val="20"/>
        </w:rPr>
      </w:pPr>
    </w:p>
    <w:p w14:paraId="13D7747E"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À</w:t>
      </w:r>
    </w:p>
    <w:p w14:paraId="4B9CC23D" w14:textId="77777777" w:rsidR="00F83B1A" w:rsidRPr="00594869" w:rsidRDefault="00F83B1A" w:rsidP="00EE3FD7">
      <w:pPr>
        <w:jc w:val="both"/>
        <w:rPr>
          <w:rFonts w:ascii="Verdana" w:hAnsi="Verdana" w:cs="Arial"/>
          <w:bCs/>
          <w:sz w:val="20"/>
          <w:szCs w:val="20"/>
        </w:rPr>
      </w:pPr>
      <w:r w:rsidRPr="00594869">
        <w:rPr>
          <w:rFonts w:ascii="Verdana" w:hAnsi="Verdana" w:cs="Arial"/>
          <w:bCs/>
          <w:sz w:val="20"/>
          <w:szCs w:val="20"/>
        </w:rPr>
        <w:t>[</w:t>
      </w:r>
      <w:r w:rsidRPr="00594869">
        <w:rPr>
          <w:rFonts w:ascii="Verdana" w:hAnsi="Verdana"/>
          <w:sz w:val="20"/>
          <w:szCs w:val="20"/>
        </w:rPr>
        <w:t>Agente Fiduciário</w:t>
      </w:r>
      <w:r w:rsidRPr="00594869">
        <w:rPr>
          <w:rFonts w:ascii="Verdana" w:hAnsi="Verdana" w:cs="Arial"/>
          <w:bCs/>
          <w:sz w:val="20"/>
          <w:szCs w:val="20"/>
        </w:rPr>
        <w:t>]</w:t>
      </w:r>
    </w:p>
    <w:p w14:paraId="57D48E67" w14:textId="77777777" w:rsidR="00DD7569" w:rsidRPr="00594869" w:rsidRDefault="00F83B1A" w:rsidP="00EE3FD7">
      <w:pPr>
        <w:jc w:val="both"/>
        <w:rPr>
          <w:rFonts w:ascii="Verdana" w:hAnsi="Verdana" w:cs="Calibri"/>
          <w:sz w:val="20"/>
          <w:szCs w:val="20"/>
        </w:rPr>
      </w:pPr>
      <w:r w:rsidRPr="00594869">
        <w:rPr>
          <w:rFonts w:ascii="Verdana" w:hAnsi="Verdana" w:cs="Arial"/>
          <w:bCs/>
          <w:sz w:val="20"/>
          <w:szCs w:val="20"/>
        </w:rPr>
        <w:t>[</w:t>
      </w:r>
      <w:r w:rsidRPr="00594869">
        <w:rPr>
          <w:rFonts w:ascii="Verdana" w:hAnsi="Verdana"/>
          <w:sz w:val="20"/>
          <w:szCs w:val="20"/>
          <w:highlight w:val="lightGray"/>
        </w:rPr>
        <w:t>Endereço</w:t>
      </w:r>
      <w:r w:rsidRPr="00594869">
        <w:rPr>
          <w:rFonts w:ascii="Verdana" w:hAnsi="Verdana" w:cs="Arial"/>
          <w:bCs/>
          <w:sz w:val="20"/>
          <w:szCs w:val="20"/>
        </w:rPr>
        <w:t>]</w:t>
      </w:r>
    </w:p>
    <w:p w14:paraId="1067E302" w14:textId="77777777" w:rsidR="00DD7569" w:rsidRPr="00594869" w:rsidRDefault="00DD7569" w:rsidP="00EE3FD7">
      <w:pPr>
        <w:jc w:val="both"/>
        <w:rPr>
          <w:rFonts w:ascii="Verdana" w:hAnsi="Verdana" w:cs="Arial"/>
          <w:bCs/>
          <w:sz w:val="20"/>
          <w:szCs w:val="20"/>
        </w:rPr>
      </w:pPr>
      <w:r w:rsidRPr="00594869">
        <w:rPr>
          <w:rFonts w:ascii="Verdana" w:hAnsi="Verdana" w:cs="Calibri"/>
          <w:sz w:val="20"/>
          <w:szCs w:val="20"/>
        </w:rPr>
        <w:t xml:space="preserve">CEP </w:t>
      </w:r>
      <w:r w:rsidR="00F83B1A" w:rsidRPr="00594869">
        <w:rPr>
          <w:rFonts w:ascii="Verdana" w:hAnsi="Verdana" w:cs="Arial"/>
          <w:bCs/>
          <w:sz w:val="20"/>
          <w:szCs w:val="20"/>
        </w:rPr>
        <w:t>[</w:t>
      </w:r>
      <w:r w:rsidR="00F83B1A" w:rsidRPr="00594869">
        <w:rPr>
          <w:rFonts w:ascii="Verdana" w:hAnsi="Verdana"/>
          <w:sz w:val="20"/>
          <w:szCs w:val="20"/>
          <w:highlight w:val="lightGray"/>
        </w:rPr>
        <w:t>●</w:t>
      </w:r>
      <w:r w:rsidR="00F83B1A" w:rsidRPr="00594869">
        <w:rPr>
          <w:rFonts w:ascii="Verdana" w:hAnsi="Verdana" w:cs="Arial"/>
          <w:bCs/>
          <w:sz w:val="20"/>
          <w:szCs w:val="20"/>
        </w:rPr>
        <w:t>]</w:t>
      </w:r>
    </w:p>
    <w:p w14:paraId="7C7C722E" w14:textId="77777777" w:rsidR="00DD7569" w:rsidRPr="00594869" w:rsidRDefault="00DD7569" w:rsidP="00EE3FD7">
      <w:pPr>
        <w:jc w:val="both"/>
        <w:rPr>
          <w:rFonts w:ascii="Verdana" w:hAnsi="Verdana" w:cs="Arial"/>
          <w:bCs/>
          <w:sz w:val="20"/>
          <w:szCs w:val="20"/>
        </w:rPr>
      </w:pPr>
      <w:r w:rsidRPr="00594869">
        <w:rPr>
          <w:rFonts w:ascii="Verdana" w:hAnsi="Verdana" w:cs="Arial"/>
          <w:bCs/>
          <w:sz w:val="20"/>
          <w:szCs w:val="20"/>
        </w:rPr>
        <w:t xml:space="preserve">At.: </w:t>
      </w:r>
      <w:r w:rsidRPr="00594869">
        <w:rPr>
          <w:rFonts w:ascii="Verdana" w:hAnsi="Verdana"/>
          <w:sz w:val="20"/>
          <w:szCs w:val="20"/>
          <w:highlight w:val="lightGray"/>
        </w:rPr>
        <w:t>[--]</w:t>
      </w:r>
    </w:p>
    <w:p w14:paraId="4D35403A" w14:textId="77777777" w:rsidR="00DD7569" w:rsidRPr="00594869" w:rsidRDefault="00DD7569" w:rsidP="00EE3FD7">
      <w:pPr>
        <w:jc w:val="both"/>
        <w:rPr>
          <w:rFonts w:ascii="Verdana" w:hAnsi="Verdana" w:cs="Arial"/>
          <w:b/>
          <w:bCs/>
          <w:sz w:val="20"/>
          <w:szCs w:val="20"/>
        </w:rPr>
      </w:pPr>
    </w:p>
    <w:p w14:paraId="0EEDD21B" w14:textId="77777777" w:rsidR="00DD7569" w:rsidRPr="00594869" w:rsidRDefault="00DD7569" w:rsidP="00EE3FD7">
      <w:pPr>
        <w:jc w:val="both"/>
        <w:rPr>
          <w:rFonts w:ascii="Verdana" w:hAnsi="Verdana" w:cs="Arial"/>
          <w:b/>
          <w:bCs/>
          <w:sz w:val="20"/>
          <w:szCs w:val="20"/>
        </w:rPr>
      </w:pPr>
      <w:r w:rsidRPr="00594869">
        <w:rPr>
          <w:rFonts w:ascii="Verdana" w:hAnsi="Verdana" w:cs="Arial"/>
          <w:b/>
          <w:bCs/>
          <w:sz w:val="20"/>
          <w:szCs w:val="20"/>
        </w:rPr>
        <w:t xml:space="preserve">Ref.: 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54A211E6" w14:textId="77777777" w:rsidR="00DD7569" w:rsidRPr="00594869" w:rsidRDefault="00DD7569" w:rsidP="00EE3FD7">
      <w:pPr>
        <w:jc w:val="both"/>
        <w:rPr>
          <w:rFonts w:ascii="Verdana" w:hAnsi="Verdana" w:cs="Arial"/>
          <w:sz w:val="20"/>
          <w:szCs w:val="20"/>
        </w:rPr>
      </w:pPr>
    </w:p>
    <w:p w14:paraId="68959851" w14:textId="77777777" w:rsidR="00DD7569" w:rsidRPr="00594869" w:rsidRDefault="00DD7569" w:rsidP="00EE3FD7">
      <w:pPr>
        <w:jc w:val="both"/>
        <w:rPr>
          <w:rFonts w:ascii="Verdana" w:hAnsi="Verdana" w:cs="Arial"/>
          <w:sz w:val="20"/>
          <w:szCs w:val="20"/>
        </w:rPr>
      </w:pPr>
      <w:r w:rsidRPr="00594869">
        <w:rPr>
          <w:rFonts w:ascii="Verdana" w:hAnsi="Verdana" w:cs="Arial"/>
          <w:sz w:val="20"/>
          <w:szCs w:val="20"/>
        </w:rPr>
        <w:t>Prezados Senhores,</w:t>
      </w:r>
    </w:p>
    <w:p w14:paraId="4E014D9E" w14:textId="77777777" w:rsidR="00DD7569" w:rsidRPr="00594869" w:rsidRDefault="00DD7569" w:rsidP="00EE3FD7">
      <w:pPr>
        <w:jc w:val="both"/>
        <w:rPr>
          <w:rFonts w:ascii="Verdana" w:hAnsi="Verdana" w:cs="Arial"/>
          <w:sz w:val="20"/>
          <w:szCs w:val="20"/>
        </w:rPr>
      </w:pPr>
    </w:p>
    <w:p w14:paraId="230B7959" w14:textId="77777777" w:rsidR="00DD7569" w:rsidRPr="00594869" w:rsidRDefault="00DD7569" w:rsidP="001C5BD6">
      <w:pPr>
        <w:autoSpaceDE/>
        <w:adjustRightInd/>
        <w:ind w:firstLine="720"/>
        <w:jc w:val="both"/>
        <w:rPr>
          <w:rFonts w:ascii="Verdana" w:hAnsi="Verdana" w:cs="Arial"/>
          <w:sz w:val="20"/>
          <w:szCs w:val="20"/>
        </w:rPr>
      </w:pPr>
      <w:r w:rsidRPr="00594869">
        <w:rPr>
          <w:rFonts w:ascii="Verdana" w:hAnsi="Verdana" w:cs="Arial"/>
          <w:sz w:val="20"/>
          <w:szCs w:val="20"/>
        </w:rPr>
        <w:t xml:space="preserve">Por este instrumento,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instituição financeira com sede no Estado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cidade de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no(a) </w:t>
      </w:r>
      <w:r w:rsidRPr="00594869">
        <w:rPr>
          <w:rFonts w:ascii="Verdana" w:hAnsi="Verdana" w:cs="Arial"/>
          <w:bCs/>
          <w:sz w:val="20"/>
          <w:szCs w:val="20"/>
        </w:rPr>
        <w:t>[endereço]</w:t>
      </w:r>
      <w:r w:rsidRPr="00594869">
        <w:rPr>
          <w:rFonts w:ascii="Verdana" w:hAnsi="Verdana" w:cs="Arial"/>
          <w:sz w:val="20"/>
          <w:szCs w:val="20"/>
        </w:rPr>
        <w:t xml:space="preserve">, CEP: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inscrito(a) no Cadastro Nacional de Pessoas Jurídicas do Ministério da </w:t>
      </w:r>
      <w:r w:rsidR="005C6B43" w:rsidRPr="00594869">
        <w:rPr>
          <w:rFonts w:ascii="Verdana" w:hAnsi="Verdana" w:cs="Arial"/>
          <w:sz w:val="20"/>
          <w:szCs w:val="20"/>
        </w:rPr>
        <w:t xml:space="preserve">Economia </w:t>
      </w:r>
      <w:r w:rsidRPr="00594869">
        <w:rPr>
          <w:rFonts w:ascii="Verdana" w:hAnsi="Verdana" w:cs="Arial"/>
          <w:sz w:val="20"/>
          <w:szCs w:val="20"/>
        </w:rPr>
        <w:t>(“</w:t>
      </w:r>
      <w:r w:rsidRPr="00594869">
        <w:rPr>
          <w:rFonts w:ascii="Verdana" w:hAnsi="Verdana" w:cs="Arial"/>
          <w:sz w:val="20"/>
          <w:szCs w:val="20"/>
          <w:u w:val="single"/>
        </w:rPr>
        <w:t>CNPJ/M</w:t>
      </w:r>
      <w:r w:rsidR="005C6B43" w:rsidRPr="00594869">
        <w:rPr>
          <w:rFonts w:ascii="Verdana" w:hAnsi="Verdana" w:cs="Arial"/>
          <w:sz w:val="20"/>
          <w:szCs w:val="20"/>
          <w:u w:val="single"/>
        </w:rPr>
        <w:t>E</w:t>
      </w:r>
      <w:r w:rsidRPr="00594869">
        <w:rPr>
          <w:rFonts w:ascii="Verdana" w:hAnsi="Verdana" w:cs="Arial"/>
          <w:sz w:val="20"/>
          <w:szCs w:val="20"/>
        </w:rPr>
        <w:t xml:space="preserve">”) sob o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por seus representantes legais (“</w:t>
      </w:r>
      <w:r w:rsidRPr="00594869">
        <w:rPr>
          <w:rFonts w:ascii="Verdana" w:hAnsi="Verdana" w:cs="Arial"/>
          <w:sz w:val="20"/>
          <w:szCs w:val="20"/>
          <w:u w:val="single"/>
        </w:rPr>
        <w:t>Fiador</w:t>
      </w:r>
      <w:r w:rsidRPr="00594869">
        <w:rPr>
          <w:rFonts w:ascii="Verdana" w:hAnsi="Verdana" w:cs="Arial"/>
          <w:sz w:val="20"/>
          <w:szCs w:val="20"/>
        </w:rPr>
        <w:t xml:space="preserve">”), obriga-se como fiador e principal pagador </w:t>
      </w:r>
      <w:r w:rsidR="00C42A51">
        <w:rPr>
          <w:rFonts w:ascii="Verdana" w:hAnsi="Verdana" w:cs="Arial"/>
          <w:sz w:val="20"/>
          <w:szCs w:val="20"/>
        </w:rPr>
        <w:t xml:space="preserve">das </w:t>
      </w:r>
      <w:r w:rsidRPr="00594869">
        <w:rPr>
          <w:rFonts w:ascii="Verdana" w:hAnsi="Verdana" w:cs="Arial"/>
          <w:sz w:val="20"/>
          <w:szCs w:val="20"/>
        </w:rPr>
        <w:t xml:space="preserve">obrigações assumidas pela </w:t>
      </w:r>
      <w:r w:rsidR="00856EF1"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xml:space="preserve">, sociedade por ações de capital fechado, com sede na Cidade de </w:t>
      </w:r>
      <w:r w:rsidR="0061487D" w:rsidRPr="00594869">
        <w:rPr>
          <w:rFonts w:ascii="Verdana" w:hAnsi="Verdana" w:cs="Arial"/>
          <w:sz w:val="20"/>
          <w:szCs w:val="20"/>
        </w:rPr>
        <w:t>Belo Horizonte</w:t>
      </w:r>
      <w:r w:rsidRPr="00594869">
        <w:rPr>
          <w:rFonts w:ascii="Verdana" w:hAnsi="Verdana" w:cs="Arial"/>
          <w:sz w:val="20"/>
          <w:szCs w:val="20"/>
        </w:rPr>
        <w:t xml:space="preserve">, Estado de </w:t>
      </w:r>
      <w:r w:rsidR="0061487D" w:rsidRPr="00594869">
        <w:rPr>
          <w:rFonts w:ascii="Verdana" w:hAnsi="Verdana" w:cs="Arial"/>
          <w:sz w:val="20"/>
          <w:szCs w:val="20"/>
        </w:rPr>
        <w:t>Minas Gerais</w:t>
      </w:r>
      <w:r w:rsidRPr="00594869">
        <w:rPr>
          <w:rFonts w:ascii="Verdana" w:hAnsi="Verdana" w:cs="Arial"/>
          <w:sz w:val="20"/>
          <w:szCs w:val="20"/>
        </w:rPr>
        <w:t xml:space="preserve">, na Avenida </w:t>
      </w:r>
      <w:r w:rsidR="0061487D" w:rsidRPr="00594869">
        <w:rPr>
          <w:rFonts w:ascii="Verdana" w:hAnsi="Verdana" w:cs="Arial"/>
          <w:sz w:val="20"/>
          <w:szCs w:val="20"/>
        </w:rPr>
        <w:t>Getúlio Vargas</w:t>
      </w:r>
      <w:r w:rsidRPr="00594869">
        <w:rPr>
          <w:rFonts w:ascii="Verdana" w:hAnsi="Verdana" w:cs="Arial"/>
          <w:sz w:val="20"/>
          <w:szCs w:val="20"/>
        </w:rPr>
        <w:t xml:space="preserve">, nº </w:t>
      </w:r>
      <w:r w:rsidR="0061487D" w:rsidRPr="00594869">
        <w:rPr>
          <w:rFonts w:ascii="Verdana" w:hAnsi="Verdana" w:cs="Arial"/>
          <w:sz w:val="20"/>
          <w:szCs w:val="20"/>
        </w:rPr>
        <w:t>874</w:t>
      </w:r>
      <w:r w:rsidRPr="00594869">
        <w:rPr>
          <w:rFonts w:ascii="Verdana" w:hAnsi="Verdana" w:cs="Arial"/>
          <w:sz w:val="20"/>
          <w:szCs w:val="20"/>
        </w:rPr>
        <w:t xml:space="preserve">, </w:t>
      </w:r>
      <w:r w:rsidR="0061487D" w:rsidRPr="00594869">
        <w:rPr>
          <w:rFonts w:ascii="Verdana" w:hAnsi="Verdana" w:cs="Arial"/>
          <w:sz w:val="20"/>
          <w:szCs w:val="20"/>
        </w:rPr>
        <w:t>10</w:t>
      </w:r>
      <w:r w:rsidRPr="00594869">
        <w:rPr>
          <w:rFonts w:ascii="Verdana" w:hAnsi="Verdana" w:cs="Arial"/>
          <w:sz w:val="20"/>
          <w:szCs w:val="20"/>
        </w:rPr>
        <w:t xml:space="preserve">º Andar, </w:t>
      </w:r>
      <w:r w:rsidR="0061487D" w:rsidRPr="00594869">
        <w:rPr>
          <w:rFonts w:ascii="Verdana" w:hAnsi="Verdana" w:cs="Arial"/>
          <w:sz w:val="20"/>
          <w:szCs w:val="20"/>
        </w:rPr>
        <w:t>Sala 1601</w:t>
      </w:r>
      <w:r w:rsidRPr="00594869">
        <w:rPr>
          <w:rFonts w:ascii="Verdana" w:hAnsi="Verdana" w:cs="Arial"/>
          <w:sz w:val="20"/>
          <w:szCs w:val="20"/>
        </w:rPr>
        <w:t>, inscrita no CNPJ/M</w:t>
      </w:r>
      <w:r w:rsidR="005C6B43" w:rsidRPr="00594869">
        <w:rPr>
          <w:rFonts w:ascii="Verdana" w:hAnsi="Verdana" w:cs="Arial"/>
          <w:sz w:val="20"/>
          <w:szCs w:val="20"/>
        </w:rPr>
        <w:t>E</w:t>
      </w:r>
      <w:r w:rsidRPr="00594869">
        <w:rPr>
          <w:rFonts w:ascii="Verdana" w:hAnsi="Verdana" w:cs="Arial"/>
          <w:sz w:val="20"/>
          <w:szCs w:val="20"/>
        </w:rPr>
        <w:t xml:space="preserve"> sob o nº </w:t>
      </w:r>
      <w:r w:rsidR="0061487D" w:rsidRPr="00594869">
        <w:rPr>
          <w:rFonts w:ascii="Verdana" w:hAnsi="Verdana" w:cs="Arial"/>
          <w:sz w:val="20"/>
          <w:szCs w:val="20"/>
        </w:rPr>
        <w:t>23.080.281/0001-35</w:t>
      </w:r>
      <w:r w:rsidRPr="00594869">
        <w:rPr>
          <w:rFonts w:ascii="Verdana" w:hAnsi="Verdana" w:cs="Tahoma"/>
          <w:sz w:val="20"/>
          <w:szCs w:val="20"/>
        </w:rPr>
        <w:t xml:space="preserve">e na </w:t>
      </w:r>
      <w:r w:rsidRPr="00594869">
        <w:rPr>
          <w:rFonts w:ascii="Verdana" w:hAnsi="Verdana" w:cs="Tahoma"/>
          <w:bCs/>
          <w:sz w:val="20"/>
          <w:szCs w:val="20"/>
        </w:rPr>
        <w:t xml:space="preserve">Junta Comercial do Estado de </w:t>
      </w:r>
      <w:r w:rsidR="0061487D" w:rsidRPr="00594869">
        <w:rPr>
          <w:rFonts w:ascii="Verdana" w:hAnsi="Verdana" w:cs="Tahoma"/>
          <w:bCs/>
          <w:sz w:val="20"/>
          <w:szCs w:val="20"/>
        </w:rPr>
        <w:t xml:space="preserve">Minas Gerais </w:t>
      </w:r>
      <w:r w:rsidRPr="00594869">
        <w:rPr>
          <w:rFonts w:ascii="Verdana" w:hAnsi="Verdana" w:cs="Tahoma"/>
          <w:bCs/>
          <w:sz w:val="20"/>
          <w:szCs w:val="20"/>
        </w:rPr>
        <w:t>(“</w:t>
      </w:r>
      <w:r w:rsidR="0061487D"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1487D" w:rsidRPr="00594869">
        <w:rPr>
          <w:rFonts w:ascii="Verdana" w:hAnsi="Verdana" w:cs="Tahoma"/>
          <w:bCs/>
          <w:sz w:val="20"/>
          <w:szCs w:val="20"/>
        </w:rPr>
        <w:t>[</w:t>
      </w:r>
      <w:r w:rsidR="0061487D" w:rsidRPr="00594869">
        <w:rPr>
          <w:rFonts w:ascii="Verdana" w:hAnsi="Verdana" w:cs="Tahoma"/>
          <w:bCs/>
          <w:sz w:val="20"/>
          <w:szCs w:val="20"/>
          <w:highlight w:val="yellow"/>
        </w:rPr>
        <w:t>•</w:t>
      </w:r>
      <w:r w:rsidR="0061487D" w:rsidRPr="00594869">
        <w:rPr>
          <w:rFonts w:ascii="Verdana" w:hAnsi="Verdana" w:cs="Tahoma"/>
          <w:bCs/>
          <w:sz w:val="20"/>
          <w:szCs w:val="20"/>
        </w:rPr>
        <w:t>]</w:t>
      </w:r>
      <w:r w:rsidRPr="00594869">
        <w:rPr>
          <w:rFonts w:ascii="Verdana" w:hAnsi="Verdana" w:cs="Arial"/>
          <w:sz w:val="20"/>
          <w:szCs w:val="20"/>
        </w:rPr>
        <w:t>(“</w:t>
      </w:r>
      <w:r w:rsidRPr="00594869">
        <w:rPr>
          <w:rFonts w:ascii="Verdana" w:hAnsi="Verdana" w:cs="Arial"/>
          <w:sz w:val="20"/>
          <w:szCs w:val="20"/>
          <w:u w:val="single"/>
        </w:rPr>
        <w:t>Emissora</w:t>
      </w:r>
      <w:r w:rsidRPr="00594869">
        <w:rPr>
          <w:rFonts w:ascii="Verdana" w:hAnsi="Verdana" w:cs="Arial"/>
          <w:sz w:val="20"/>
          <w:szCs w:val="20"/>
        </w:rPr>
        <w:t xml:space="preserve">”), no âmbito da </w:t>
      </w:r>
      <w:r w:rsidR="00856EF1" w:rsidRPr="00594869">
        <w:rPr>
          <w:rFonts w:ascii="Verdana" w:hAnsi="Verdana" w:cs="Arial"/>
          <w:sz w:val="20"/>
          <w:szCs w:val="20"/>
        </w:rPr>
        <w:t>1</w:t>
      </w:r>
      <w:r w:rsidRPr="00594869">
        <w:rPr>
          <w:rFonts w:ascii="Verdana" w:hAnsi="Verdana" w:cs="Arial"/>
          <w:sz w:val="20"/>
          <w:szCs w:val="20"/>
        </w:rPr>
        <w:t>ª (</w:t>
      </w:r>
      <w:r w:rsidR="00856EF1" w:rsidRPr="00594869">
        <w:rPr>
          <w:rFonts w:ascii="Verdana" w:hAnsi="Verdana" w:cs="Arial"/>
          <w:sz w:val="20"/>
          <w:szCs w:val="20"/>
        </w:rPr>
        <w:t>Primeira</w:t>
      </w:r>
      <w:r w:rsidRPr="00594869">
        <w:rPr>
          <w:rFonts w:ascii="Verdana" w:hAnsi="Verdana" w:cs="Arial"/>
          <w:sz w:val="20"/>
          <w:szCs w:val="20"/>
        </w:rPr>
        <w:t>) emissão de debêntures simples, não conversíveis em ações, da espécie com garantia real, em série única, para distribuição pública com esforços restritos, da Emissora(“</w:t>
      </w:r>
      <w:r w:rsidRPr="00594869">
        <w:rPr>
          <w:rFonts w:ascii="Verdana" w:hAnsi="Verdana" w:cs="Arial"/>
          <w:sz w:val="20"/>
          <w:szCs w:val="20"/>
          <w:u w:val="single"/>
        </w:rPr>
        <w:t>Emissão</w:t>
      </w:r>
      <w:r w:rsidRPr="00594869">
        <w:rPr>
          <w:rFonts w:ascii="Verdana" w:hAnsi="Verdana" w:cs="Arial"/>
          <w:sz w:val="20"/>
          <w:szCs w:val="20"/>
        </w:rPr>
        <w:t>”), cujas condições e características são descritas no “</w:t>
      </w:r>
      <w:r w:rsidRPr="00594869">
        <w:rPr>
          <w:rFonts w:ascii="Verdana" w:hAnsi="Verdana"/>
          <w:i/>
          <w:sz w:val="20"/>
          <w:szCs w:val="20"/>
        </w:rPr>
        <w:t xml:space="preserve">Instrumento Particular de Escritura da </w:t>
      </w:r>
      <w:r w:rsidR="00856EF1" w:rsidRPr="00594869">
        <w:rPr>
          <w:rFonts w:ascii="Verdana" w:hAnsi="Verdana"/>
          <w:i/>
          <w:sz w:val="20"/>
          <w:szCs w:val="20"/>
        </w:rPr>
        <w:t>1</w:t>
      </w:r>
      <w:r w:rsidRPr="00594869">
        <w:rPr>
          <w:rFonts w:ascii="Verdana" w:hAnsi="Verdana"/>
          <w:i/>
          <w:sz w:val="20"/>
          <w:szCs w:val="20"/>
        </w:rPr>
        <w:t>ª (</w:t>
      </w:r>
      <w:r w:rsidR="00856EF1" w:rsidRPr="00594869">
        <w:rPr>
          <w:rFonts w:ascii="Verdana" w:hAnsi="Verdana"/>
          <w:i/>
          <w:sz w:val="20"/>
          <w:szCs w:val="20"/>
        </w:rPr>
        <w:t>Primeira</w:t>
      </w:r>
      <w:r w:rsidRPr="00594869">
        <w:rPr>
          <w:rFonts w:ascii="Verdana" w:hAnsi="Verdana"/>
          <w:i/>
          <w:sz w:val="20"/>
          <w:szCs w:val="20"/>
        </w:rPr>
        <w:t xml:space="preserve">) Emissão de Debêntures Simples, Não Conversíveis em Ações, da Espécie com Garantia Real, com Garantia Adicional Fidejussória, em Série Única, para Distribuição Pública, com Esforços Restritos, da </w:t>
      </w:r>
      <w:r w:rsidR="00856EF1" w:rsidRPr="00594869">
        <w:rPr>
          <w:rFonts w:ascii="Verdana" w:hAnsi="Verdana"/>
          <w:i/>
          <w:sz w:val="20"/>
          <w:szCs w:val="20"/>
        </w:rPr>
        <w:t>Tibagi Energia SPE</w:t>
      </w:r>
      <w:r w:rsidRPr="00594869">
        <w:rPr>
          <w:rFonts w:ascii="Verdana" w:hAnsi="Verdana"/>
          <w:i/>
          <w:sz w:val="20"/>
          <w:szCs w:val="20"/>
        </w:rPr>
        <w:t xml:space="preserve"> S.A.</w:t>
      </w:r>
      <w:r w:rsidRPr="00594869">
        <w:rPr>
          <w:rFonts w:ascii="Verdana" w:hAnsi="Verdana" w:cs="Arial"/>
          <w:sz w:val="20"/>
          <w:szCs w:val="20"/>
        </w:rPr>
        <w:t xml:space="preserve">”, celebrado em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entre a Emissora, o Agente Fiduciário (conforme abaixo qualificado) e terceiros, devidamente registrado sob o n° [</w:t>
      </w:r>
      <w:r w:rsidRPr="00594869">
        <w:rPr>
          <w:rFonts w:ascii="Verdana" w:hAnsi="Verdana"/>
          <w:sz w:val="20"/>
          <w:szCs w:val="20"/>
          <w:highlight w:val="lightGray"/>
        </w:rPr>
        <w:t>●</w:t>
      </w:r>
      <w:r w:rsidRPr="00594869">
        <w:rPr>
          <w:rFonts w:ascii="Verdana" w:hAnsi="Verdana" w:cs="Arial"/>
          <w:bCs/>
          <w:sz w:val="20"/>
          <w:szCs w:val="20"/>
        </w:rPr>
        <w:t xml:space="preserve">] perante a Junta Comercial do Estado de </w:t>
      </w:r>
      <w:r w:rsidR="00485F93" w:rsidRPr="00594869">
        <w:rPr>
          <w:rFonts w:ascii="Verdana" w:hAnsi="Verdana" w:cs="Arial"/>
          <w:bCs/>
          <w:sz w:val="20"/>
          <w:szCs w:val="20"/>
        </w:rPr>
        <w:t>Minas Gerais</w:t>
      </w:r>
      <w:r w:rsidRPr="00594869">
        <w:rPr>
          <w:rFonts w:ascii="Verdana" w:hAnsi="Verdana" w:cs="Arial"/>
          <w:bCs/>
          <w:sz w:val="20"/>
          <w:szCs w:val="20"/>
        </w:rPr>
        <w:t xml:space="preserve">, conforme o disposto no artigo 62, inciso II, e parágrafo 3º, da Lei nº 6.404, de 15 de dezembro de 1976, conforme alterada </w:t>
      </w:r>
      <w:r w:rsidRPr="00594869">
        <w:rPr>
          <w:rFonts w:ascii="Verdana" w:hAnsi="Verdana" w:cs="Arial"/>
          <w:sz w:val="20"/>
          <w:szCs w:val="20"/>
        </w:rPr>
        <w:t>(“</w:t>
      </w:r>
      <w:r w:rsidRPr="00594869">
        <w:rPr>
          <w:rFonts w:ascii="Verdana" w:hAnsi="Verdana" w:cs="Arial"/>
          <w:sz w:val="20"/>
          <w:szCs w:val="20"/>
          <w:u w:val="single"/>
        </w:rPr>
        <w:t>Escritura de Emissão</w:t>
      </w:r>
      <w:r w:rsidRPr="00594869">
        <w:rPr>
          <w:rFonts w:ascii="Verdana" w:hAnsi="Verdana" w:cs="Arial"/>
          <w:sz w:val="20"/>
          <w:szCs w:val="20"/>
        </w:rPr>
        <w:t xml:space="preserve">”), Escritura de Emissão esta que o Fiador declara conhecer, e pela qual a Emissora emitiu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 xml:space="preserve">]) </w:t>
      </w:r>
      <w:r w:rsidRPr="00594869">
        <w:rPr>
          <w:rFonts w:ascii="Verdana" w:hAnsi="Verdana" w:cs="Arial"/>
          <w:sz w:val="20"/>
          <w:szCs w:val="20"/>
        </w:rPr>
        <w:t>debêntures (“</w:t>
      </w:r>
      <w:r w:rsidRPr="00594869">
        <w:rPr>
          <w:rFonts w:ascii="Verdana" w:hAnsi="Verdana" w:cs="Arial"/>
          <w:sz w:val="20"/>
          <w:szCs w:val="20"/>
          <w:u w:val="single"/>
        </w:rPr>
        <w:t>Debêntures</w:t>
      </w:r>
      <w:r w:rsidRPr="00594869">
        <w:rPr>
          <w:rFonts w:ascii="Verdana" w:hAnsi="Verdana" w:cs="Arial"/>
          <w:sz w:val="20"/>
          <w:szCs w:val="20"/>
        </w:rPr>
        <w:t>”), com valor nominal unitário de R$ [</w:t>
      </w:r>
      <w:r w:rsidR="00856EF1" w:rsidRPr="00594869">
        <w:rPr>
          <w:rFonts w:ascii="Verdana" w:hAnsi="Verdana"/>
          <w:sz w:val="20"/>
          <w:szCs w:val="20"/>
          <w:highlight w:val="lightGray"/>
        </w:rPr>
        <w:t>●</w:t>
      </w:r>
      <w:r w:rsidRPr="00594869">
        <w:rPr>
          <w:rFonts w:ascii="Verdana" w:hAnsi="Verdana" w:cs="Arial"/>
          <w:sz w:val="20"/>
          <w:szCs w:val="20"/>
        </w:rPr>
        <w:t xml:space="preserve">] </w:t>
      </w:r>
      <w:r w:rsidR="00856EF1" w:rsidRPr="00594869">
        <w:rPr>
          <w:rFonts w:ascii="Verdana" w:hAnsi="Verdana" w:cs="Arial"/>
          <w:sz w:val="20"/>
          <w:szCs w:val="20"/>
        </w:rPr>
        <w:t>(</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00856EF1" w:rsidRPr="00594869">
        <w:rPr>
          <w:rFonts w:ascii="Verdana" w:hAnsi="Verdana" w:cs="Arial"/>
          <w:sz w:val="20"/>
          <w:szCs w:val="20"/>
        </w:rPr>
        <w:t xml:space="preserve">), </w:t>
      </w:r>
      <w:r w:rsidRPr="00594869">
        <w:rPr>
          <w:rFonts w:ascii="Verdana" w:hAnsi="Verdana" w:cs="Arial"/>
          <w:sz w:val="20"/>
          <w:szCs w:val="20"/>
        </w:rPr>
        <w:t>totalizando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])na data de emissão das Debêntures, qual seja </w:t>
      </w:r>
      <w:r w:rsidR="00856EF1" w:rsidRPr="00594869">
        <w:rPr>
          <w:rFonts w:ascii="Verdana" w:hAnsi="Verdana" w:cs="Arial"/>
          <w:bCs/>
          <w:sz w:val="20"/>
          <w:szCs w:val="20"/>
        </w:rPr>
        <w:t>[</w:t>
      </w:r>
      <w:r w:rsidR="00856EF1" w:rsidRPr="00594869">
        <w:rPr>
          <w:rFonts w:ascii="Verdana" w:hAnsi="Verdana"/>
          <w:sz w:val="20"/>
          <w:szCs w:val="20"/>
          <w:highlight w:val="lightGray"/>
        </w:rPr>
        <w:t>●</w:t>
      </w:r>
      <w:r w:rsidR="00856EF1" w:rsidRPr="00594869">
        <w:rPr>
          <w:rFonts w:ascii="Verdana" w:hAnsi="Verdana" w:cs="Arial"/>
          <w:bCs/>
          <w:sz w:val="20"/>
          <w:szCs w:val="20"/>
        </w:rPr>
        <w:t>]</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 sendo limitada a responsabilidade do Fiador à quantia de R$[</w:t>
      </w:r>
      <w:r w:rsidRPr="00594869">
        <w:rPr>
          <w:rFonts w:ascii="Verdana" w:hAnsi="Verdana"/>
          <w:sz w:val="20"/>
          <w:szCs w:val="20"/>
          <w:highlight w:val="lightGray"/>
        </w:rPr>
        <w:t>●</w:t>
      </w:r>
      <w:r w:rsidRPr="00594869">
        <w:rPr>
          <w:rFonts w:ascii="Verdana" w:hAnsi="Verdana" w:cs="Arial"/>
          <w:sz w:val="20"/>
          <w:szCs w:val="20"/>
        </w:rPr>
        <w:t>] ([</w:t>
      </w:r>
      <w:r w:rsidRPr="00594869">
        <w:rPr>
          <w:rFonts w:ascii="Verdana" w:hAnsi="Verdana"/>
          <w:sz w:val="20"/>
          <w:szCs w:val="20"/>
          <w:highlight w:val="lightGray"/>
        </w:rPr>
        <w:t>●</w:t>
      </w:r>
      <w:r w:rsidRPr="00594869">
        <w:rPr>
          <w:rFonts w:ascii="Verdana" w:hAnsi="Verdana" w:cs="Arial"/>
          <w:sz w:val="20"/>
          <w:szCs w:val="20"/>
        </w:rPr>
        <w:t xml:space="preserve">]), na data-base de </w:t>
      </w:r>
      <w:r w:rsidRPr="0056060F">
        <w:rPr>
          <w:rFonts w:ascii="Verdana" w:hAnsi="Verdana" w:cs="Arial"/>
          <w:sz w:val="20"/>
          <w:szCs w:val="20"/>
          <w:highlight w:val="lightGray"/>
        </w:rPr>
        <w:t>[</w:t>
      </w:r>
      <w:r w:rsidRPr="0056060F">
        <w:rPr>
          <w:rFonts w:ascii="Verdana" w:hAnsi="Verdana"/>
          <w:i/>
          <w:sz w:val="20"/>
          <w:szCs w:val="20"/>
          <w:highlight w:val="lightGray"/>
        </w:rPr>
        <w:t>data</w:t>
      </w:r>
      <w:r w:rsidRPr="0056060F">
        <w:rPr>
          <w:rFonts w:ascii="Verdana" w:hAnsi="Verdana" w:cs="Arial"/>
          <w:sz w:val="20"/>
          <w:szCs w:val="20"/>
          <w:highlight w:val="lightGray"/>
        </w:rPr>
        <w:t>]</w:t>
      </w:r>
      <w:r w:rsidRPr="00594869">
        <w:rPr>
          <w:rFonts w:ascii="Verdana" w:hAnsi="Verdana" w:cs="Arial"/>
          <w:sz w:val="20"/>
          <w:szCs w:val="20"/>
        </w:rPr>
        <w:t xml:space="preserve">, acrescida da Atualização Monetária, dos Juros Remuneratórios e dos Encargos Moratórios, conforme aplicáveis, bem como das demais obrigações pecuniárias previstas na Escritura de Emissão, inclusive honorários do Agente Fiduciário e despesas judiciais comprovadamente incorridas pelo Agente Fiduciário e/ou pelos titulares das Debêntures na execução da presente Carta de Fiança. </w:t>
      </w:r>
    </w:p>
    <w:p w14:paraId="0A3B01BC" w14:textId="77777777" w:rsidR="00DD7569" w:rsidRPr="00594869" w:rsidRDefault="00DD7569" w:rsidP="001C5BD6">
      <w:pPr>
        <w:autoSpaceDE/>
        <w:adjustRightInd/>
        <w:jc w:val="both"/>
        <w:rPr>
          <w:rFonts w:ascii="Verdana" w:hAnsi="Verdana" w:cs="Arial"/>
          <w:sz w:val="20"/>
          <w:szCs w:val="20"/>
        </w:rPr>
      </w:pPr>
    </w:p>
    <w:p w14:paraId="14BE37D5" w14:textId="77777777" w:rsidR="00DD7569" w:rsidRPr="00594869" w:rsidRDefault="00DD7569" w:rsidP="0031735D">
      <w:pPr>
        <w:autoSpaceDE/>
        <w:adjustRightInd/>
        <w:jc w:val="both"/>
        <w:rPr>
          <w:rFonts w:ascii="Verdana" w:hAnsi="Verdana" w:cs="Arial"/>
          <w:sz w:val="20"/>
          <w:szCs w:val="20"/>
        </w:rPr>
      </w:pPr>
      <w:r w:rsidRPr="00594869">
        <w:rPr>
          <w:rFonts w:ascii="Verdana" w:hAnsi="Verdana" w:cs="Arial"/>
          <w:sz w:val="20"/>
          <w:szCs w:val="20"/>
        </w:rPr>
        <w:tab/>
        <w:t>A presente fiança é prestada em caráter irrevogável e irretratável, até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 de [</w:t>
      </w:r>
      <w:r w:rsidRPr="00594869">
        <w:rPr>
          <w:rFonts w:ascii="Verdana" w:hAnsi="Verdana"/>
          <w:sz w:val="20"/>
          <w:szCs w:val="20"/>
          <w:highlight w:val="lightGray"/>
        </w:rPr>
        <w:t>●</w:t>
      </w:r>
      <w:r w:rsidRPr="00594869">
        <w:rPr>
          <w:rFonts w:ascii="Verdana" w:hAnsi="Verdana" w:cs="Arial"/>
          <w:sz w:val="20"/>
          <w:szCs w:val="20"/>
        </w:rPr>
        <w:t>]</w:t>
      </w:r>
      <w:r w:rsidRPr="00594869">
        <w:rPr>
          <w:rFonts w:ascii="Verdana" w:hAnsi="Verdana" w:cs="Arial"/>
          <w:b/>
          <w:i/>
          <w:sz w:val="20"/>
          <w:szCs w:val="20"/>
        </w:rPr>
        <w:t>[obs.: a</w:t>
      </w:r>
      <w:r w:rsidRPr="00594869">
        <w:rPr>
          <w:rFonts w:ascii="Verdana" w:hAnsi="Verdana"/>
          <w:b/>
          <w:i/>
          <w:sz w:val="20"/>
          <w:szCs w:val="20"/>
        </w:rPr>
        <w:t xml:space="preserve"> data </w:t>
      </w:r>
      <w:r w:rsidRPr="00594869">
        <w:rPr>
          <w:rFonts w:ascii="Verdana" w:hAnsi="Verdana" w:cs="Arial"/>
          <w:b/>
          <w:i/>
          <w:sz w:val="20"/>
          <w:szCs w:val="20"/>
        </w:rPr>
        <w:t>a ser fixada deverá corresponder ao prazo estabelecido na Escritura de Emissão para validade das cartas de fiança</w:t>
      </w:r>
      <w:r w:rsidRPr="00594869">
        <w:rPr>
          <w:rFonts w:ascii="Verdana" w:hAnsi="Verdana"/>
          <w:b/>
          <w:i/>
          <w:sz w:val="20"/>
          <w:szCs w:val="20"/>
        </w:rPr>
        <w:t>]</w:t>
      </w:r>
      <w:r w:rsidRPr="00594869">
        <w:rPr>
          <w:rFonts w:ascii="Verdana" w:hAnsi="Verdana" w:cs="Arial"/>
          <w:sz w:val="20"/>
          <w:szCs w:val="20"/>
        </w:rPr>
        <w:t xml:space="preserve">, em favor dos titulares das </w:t>
      </w:r>
      <w:r w:rsidRPr="00594869">
        <w:rPr>
          <w:rFonts w:ascii="Verdana" w:hAnsi="Verdana" w:cs="Arial"/>
          <w:sz w:val="20"/>
          <w:szCs w:val="20"/>
        </w:rPr>
        <w:lastRenderedPageBreak/>
        <w:t xml:space="preserve">Debêntures, objeto da Emissão, representados pela </w:t>
      </w:r>
      <w:r w:rsidR="00856EF1" w:rsidRPr="00594869">
        <w:rPr>
          <w:rFonts w:ascii="Verdana" w:hAnsi="Verdana"/>
          <w:b/>
          <w:smallCaps/>
          <w:sz w:val="20"/>
          <w:szCs w:val="20"/>
        </w:rPr>
        <w:t>[Agente F</w:t>
      </w:r>
      <w:r w:rsidR="00E92A77" w:rsidRPr="00594869">
        <w:rPr>
          <w:rFonts w:ascii="Verdana" w:hAnsi="Verdana"/>
          <w:b/>
          <w:smallCaps/>
          <w:sz w:val="20"/>
          <w:szCs w:val="20"/>
        </w:rPr>
        <w:t>i</w:t>
      </w:r>
      <w:r w:rsidR="00856EF1" w:rsidRPr="00594869">
        <w:rPr>
          <w:rFonts w:ascii="Verdana" w:hAnsi="Verdana"/>
          <w:b/>
          <w:smallCaps/>
          <w:sz w:val="20"/>
          <w:szCs w:val="20"/>
        </w:rPr>
        <w:t>duciário]</w:t>
      </w:r>
      <w:r w:rsidRPr="00594869">
        <w:rPr>
          <w:rFonts w:ascii="Verdana" w:hAnsi="Verdana"/>
          <w:sz w:val="20"/>
          <w:szCs w:val="20"/>
        </w:rPr>
        <w:t xml:space="preserve"> instituição financeira com sede na Cidade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Estado de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na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w:t>
      </w:r>
      <w:r w:rsidR="00AB4A2F" w:rsidRPr="00594869">
        <w:rPr>
          <w:rFonts w:ascii="Verdana" w:hAnsi="Verdana" w:cs="Calibri"/>
          <w:sz w:val="20"/>
          <w:szCs w:val="20"/>
        </w:rPr>
        <w:t xml:space="preserve">nº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º andar, Bairro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xml:space="preserve">, CEP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w:t>
      </w:r>
      <w:r w:rsidRPr="00594869">
        <w:rPr>
          <w:rFonts w:ascii="Verdana" w:hAnsi="Verdana" w:cs="Calibri"/>
          <w:sz w:val="20"/>
          <w:szCs w:val="20"/>
        </w:rPr>
        <w:t>, inscrita no CNPJ/M</w:t>
      </w:r>
      <w:r w:rsidR="005C6B43" w:rsidRPr="00594869">
        <w:rPr>
          <w:rFonts w:ascii="Verdana" w:hAnsi="Verdana" w:cs="Calibri"/>
          <w:sz w:val="20"/>
          <w:szCs w:val="20"/>
        </w:rPr>
        <w:t>E</w:t>
      </w:r>
      <w:r w:rsidRPr="00594869">
        <w:rPr>
          <w:rFonts w:ascii="Verdana" w:hAnsi="Verdana" w:cs="Calibri"/>
          <w:sz w:val="20"/>
          <w:szCs w:val="20"/>
        </w:rPr>
        <w:t xml:space="preserve"> sob nº</w:t>
      </w:r>
      <w:r w:rsidRPr="00594869">
        <w:rPr>
          <w:rFonts w:ascii="Verdana" w:hAnsi="Verdana"/>
          <w:sz w:val="20"/>
          <w:szCs w:val="20"/>
        </w:rPr>
        <w:t> </w:t>
      </w:r>
      <w:r w:rsidR="00AB4A2F" w:rsidRPr="00594869">
        <w:rPr>
          <w:rFonts w:ascii="Verdana" w:hAnsi="Verdana"/>
          <w:sz w:val="20"/>
          <w:szCs w:val="20"/>
        </w:rPr>
        <w:t>[</w:t>
      </w:r>
      <w:r w:rsidR="00AB4A2F" w:rsidRPr="00594869">
        <w:rPr>
          <w:rFonts w:ascii="Verdana" w:hAnsi="Verdana"/>
          <w:sz w:val="20"/>
          <w:szCs w:val="20"/>
          <w:highlight w:val="yellow"/>
        </w:rPr>
        <w:t>•</w:t>
      </w:r>
      <w:r w:rsidR="00AB4A2F" w:rsidRPr="00594869">
        <w:rPr>
          <w:rFonts w:ascii="Verdana" w:hAnsi="Verdana"/>
          <w:sz w:val="20"/>
          <w:szCs w:val="20"/>
        </w:rPr>
        <w:t xml:space="preserve">] </w:t>
      </w:r>
      <w:r w:rsidRPr="00594869">
        <w:rPr>
          <w:rFonts w:ascii="Verdana" w:hAnsi="Verdana" w:cs="Arial"/>
          <w:sz w:val="20"/>
          <w:szCs w:val="20"/>
        </w:rPr>
        <w:t>(“</w:t>
      </w:r>
      <w:r w:rsidRPr="00594869">
        <w:rPr>
          <w:rFonts w:ascii="Verdana" w:hAnsi="Verdana" w:cs="Arial"/>
          <w:sz w:val="20"/>
          <w:szCs w:val="20"/>
          <w:u w:val="single"/>
        </w:rPr>
        <w:t>Agente Fiduciário</w:t>
      </w:r>
      <w:r w:rsidRPr="00594869">
        <w:rPr>
          <w:rFonts w:ascii="Verdana" w:hAnsi="Verdana" w:cs="Arial"/>
          <w:sz w:val="20"/>
          <w:szCs w:val="20"/>
        </w:rPr>
        <w:t xml:space="preserve">”), renunciando o Fiador aos benefícios de que tratam os artigos 366, 827 e 838 da Lei nº 10.406, de 10 de janeiro de 2002, conforme alterada, estabelecido que qualquer alteração no prazo ou no valor da presente fiança depende sempre da anuência prévia do Fiador, responsabilizando-se o Fiador solidariamente com a Emissora pelo fiel e exato cumprimento de todas as obrigações pecuniárias assumidas pela Emissora e comprometendo-se, na hipótese de inadimplemento por parte da Emissora, a honrar as obrigações pecuniárias assumidas pela Emissora na Escritura de Emissão, </w:t>
      </w:r>
      <w:r w:rsidRPr="00594869">
        <w:rPr>
          <w:rFonts w:ascii="Verdana" w:hAnsi="Verdana"/>
          <w:sz w:val="20"/>
          <w:szCs w:val="20"/>
        </w:rPr>
        <w:t xml:space="preserve">[observado o limite de responsabilidade mencionado no primeiro parágrafo da presente carta de fiança], acrescido da Atualização Monetária, dos Juros Remuneratórios e dos Encargos Moratórios aplicáveis, bem como das demais obrigações pecuniárias previstas na Escritura de Emissão, </w:t>
      </w:r>
      <w:r w:rsidRPr="00594869">
        <w:rPr>
          <w:rFonts w:ascii="Verdana" w:hAnsi="Verdana" w:cs="Arial"/>
          <w:sz w:val="20"/>
          <w:szCs w:val="20"/>
        </w:rPr>
        <w:t>inclusive honorários do Agente Fiduciário e despesas judiciais incorridas pelo Agente Fiduciário e/ou pelos titulares das Debêntures na execução da presente carta de fiança, dentro do prazo de 2 (dois) Dias Úteis, contado a partir do recebimento da comunicação com aviso de recebimento realizada pelo Agente Fiduciário, informando sobre o inadimplemento, a ser encaminhada ao Fiador, no endereço: [</w:t>
      </w:r>
      <w:r w:rsidRPr="00594869">
        <w:rPr>
          <w:rFonts w:ascii="Verdana" w:hAnsi="Verdana"/>
          <w:sz w:val="20"/>
          <w:szCs w:val="20"/>
          <w:highlight w:val="lightGray"/>
        </w:rPr>
        <w:t>●</w:t>
      </w:r>
      <w:r w:rsidRPr="00594869">
        <w:rPr>
          <w:rFonts w:ascii="Verdana" w:hAnsi="Verdana" w:cs="Arial"/>
          <w:sz w:val="20"/>
          <w:szCs w:val="20"/>
        </w:rPr>
        <w:t xml:space="preserve">], com cópia para a Emissora. </w:t>
      </w:r>
    </w:p>
    <w:p w14:paraId="60709223" w14:textId="77777777" w:rsidR="00DD7569" w:rsidRPr="00594869" w:rsidRDefault="00DD7569" w:rsidP="00EE3FD7">
      <w:pPr>
        <w:jc w:val="both"/>
        <w:rPr>
          <w:rFonts w:ascii="Verdana" w:hAnsi="Verdana" w:cs="Arial"/>
          <w:sz w:val="20"/>
          <w:szCs w:val="20"/>
        </w:rPr>
      </w:pPr>
    </w:p>
    <w:p w14:paraId="59A3258D" w14:textId="77777777" w:rsidR="00DD7569" w:rsidRPr="00594869" w:rsidRDefault="00DD7569" w:rsidP="00EE3FD7">
      <w:pPr>
        <w:ind w:firstLine="720"/>
        <w:jc w:val="both"/>
        <w:rPr>
          <w:rFonts w:ascii="Verdana" w:hAnsi="Verdana" w:cs="Arial"/>
          <w:sz w:val="20"/>
          <w:szCs w:val="20"/>
        </w:rPr>
      </w:pPr>
      <w:r w:rsidRPr="00594869">
        <w:rPr>
          <w:rFonts w:ascii="Verdana" w:hAnsi="Verdana" w:cs="Arial"/>
          <w:sz w:val="20"/>
          <w:szCs w:val="20"/>
        </w:rPr>
        <w:t>O Fiador declara que a concessão da fiança está dentro dos limites autorizados pelo Banco Central do Brasil.</w:t>
      </w:r>
    </w:p>
    <w:p w14:paraId="62E46E15" w14:textId="77777777" w:rsidR="00DD7569" w:rsidRPr="00594869" w:rsidRDefault="00DD7569" w:rsidP="00EE3FD7">
      <w:pPr>
        <w:jc w:val="both"/>
        <w:rPr>
          <w:rFonts w:ascii="Verdana" w:hAnsi="Verdana" w:cs="Arial"/>
          <w:sz w:val="20"/>
          <w:szCs w:val="20"/>
        </w:rPr>
      </w:pPr>
    </w:p>
    <w:p w14:paraId="70600FFD" w14:textId="33130921" w:rsidR="00DD7569" w:rsidRPr="00594869" w:rsidRDefault="00DD7569" w:rsidP="001C5BD6">
      <w:pPr>
        <w:autoSpaceDE/>
        <w:adjustRightInd/>
        <w:jc w:val="both"/>
        <w:rPr>
          <w:rFonts w:ascii="Verdana" w:hAnsi="Verdana" w:cs="Arial"/>
          <w:sz w:val="20"/>
          <w:szCs w:val="20"/>
        </w:rPr>
      </w:pPr>
      <w:r w:rsidRPr="00594869">
        <w:rPr>
          <w:rFonts w:ascii="Verdana" w:hAnsi="Verdana" w:cs="Arial"/>
          <w:sz w:val="20"/>
          <w:szCs w:val="20"/>
        </w:rPr>
        <w:tab/>
        <w:t>A presente carta de fiança deverá ser registrada pelo Fiador, às expensas</w:t>
      </w:r>
      <w:r w:rsidR="00CF64AD">
        <w:rPr>
          <w:rFonts w:ascii="Verdana" w:hAnsi="Verdana" w:cs="Arial"/>
          <w:sz w:val="20"/>
          <w:szCs w:val="20"/>
        </w:rPr>
        <w:t xml:space="preserve"> da Emissora</w:t>
      </w:r>
      <w:r w:rsidRPr="00594869">
        <w:rPr>
          <w:rFonts w:ascii="Verdana" w:hAnsi="Verdana" w:cs="Arial"/>
          <w:sz w:val="20"/>
          <w:szCs w:val="20"/>
        </w:rPr>
        <w:t>, nos respectivos Cartórios de Registro de Títulos e Documentos competentes dos domicílios do Agente Fiduciário e do Fiador,</w:t>
      </w:r>
      <w:r w:rsidRPr="00594869">
        <w:rPr>
          <w:rFonts w:ascii="Verdana" w:hAnsi="Verdana"/>
          <w:sz w:val="20"/>
          <w:szCs w:val="20"/>
        </w:rPr>
        <w:t xml:space="preserve"> nos termos do artigo 129 da </w:t>
      </w:r>
      <w:r w:rsidRPr="00594869">
        <w:rPr>
          <w:rFonts w:ascii="Verdana" w:hAnsi="Verdana" w:cs="Arial"/>
          <w:sz w:val="20"/>
          <w:szCs w:val="20"/>
        </w:rPr>
        <w:t xml:space="preserve">Lei nº 6.015, de 31 de dezembro de 1973, conforme alterada. O Fiador enviará ao Agente Fiduciário 1 (uma) via original da presente carta de fiança, ou ainda de seus eventuais aditamentos, devidamente registrados, em até 5 (cinco) dias após a obtenção dos registros nos cartórios competentes. </w:t>
      </w:r>
    </w:p>
    <w:p w14:paraId="3052607C" w14:textId="77777777" w:rsidR="00DD7569" w:rsidRPr="00594869" w:rsidRDefault="00DD7569" w:rsidP="001C5BD6">
      <w:pPr>
        <w:autoSpaceDE/>
        <w:adjustRightInd/>
        <w:ind w:firstLine="709"/>
        <w:jc w:val="both"/>
        <w:rPr>
          <w:rFonts w:ascii="Verdana" w:hAnsi="Verdana" w:cs="Arial"/>
          <w:sz w:val="20"/>
          <w:szCs w:val="20"/>
        </w:rPr>
      </w:pPr>
    </w:p>
    <w:p w14:paraId="634C4D63" w14:textId="77777777" w:rsidR="00DD7569" w:rsidRPr="00594869" w:rsidRDefault="00DD7569" w:rsidP="00EE3FD7">
      <w:pPr>
        <w:autoSpaceDE/>
        <w:adjustRightInd/>
        <w:ind w:firstLine="709"/>
        <w:jc w:val="both"/>
        <w:rPr>
          <w:rFonts w:ascii="Verdana" w:hAnsi="Verdana" w:cs="Arial"/>
          <w:sz w:val="20"/>
          <w:szCs w:val="20"/>
        </w:rPr>
      </w:pPr>
      <w:r w:rsidRPr="00594869">
        <w:rPr>
          <w:rFonts w:ascii="Verdana" w:hAnsi="Verdana" w:cs="Arial"/>
          <w:sz w:val="20"/>
          <w:szCs w:val="20"/>
        </w:rPr>
        <w:t>Os termos em letras maiúsculas ou com iniciais maiúsculas empregados e que não estejam de outra forma definidos nesta carta de fiança são aqui utilizados com o significado correspondente a eles atribuído na Escritura de Emissão.</w:t>
      </w:r>
    </w:p>
    <w:p w14:paraId="0141AEBA" w14:textId="77777777" w:rsidR="00DD7569" w:rsidRPr="00594869" w:rsidRDefault="00DD7569" w:rsidP="00EE3FD7">
      <w:pPr>
        <w:autoSpaceDE/>
        <w:adjustRightInd/>
        <w:jc w:val="both"/>
        <w:rPr>
          <w:rFonts w:ascii="Verdana" w:hAnsi="Verdana" w:cs="Arial"/>
          <w:sz w:val="20"/>
          <w:szCs w:val="20"/>
        </w:rPr>
      </w:pPr>
    </w:p>
    <w:p w14:paraId="4FD8CE4A" w14:textId="77777777" w:rsidR="00DD7569" w:rsidRPr="00594869" w:rsidRDefault="00DD7569" w:rsidP="00EE3FD7">
      <w:pPr>
        <w:autoSpaceDE/>
        <w:adjustRightInd/>
        <w:jc w:val="both"/>
        <w:rPr>
          <w:rFonts w:ascii="Verdana" w:hAnsi="Verdana" w:cs="Arial"/>
          <w:sz w:val="20"/>
          <w:szCs w:val="20"/>
        </w:rPr>
      </w:pPr>
      <w:r w:rsidRPr="00594869">
        <w:rPr>
          <w:rFonts w:ascii="Verdana" w:hAnsi="Verdana" w:cs="Arial"/>
          <w:sz w:val="20"/>
          <w:szCs w:val="20"/>
        </w:rPr>
        <w:tab/>
        <w:t xml:space="preserve">Isto posto, firma esta em 1 (uma) via original e 2 (duas) cópias de igual teor, na presença de duas testemunhas. </w:t>
      </w:r>
    </w:p>
    <w:p w14:paraId="4B6ED9FB" w14:textId="77777777" w:rsidR="00DD7569" w:rsidRPr="00594869" w:rsidRDefault="00DD7569" w:rsidP="001C5BD6">
      <w:pPr>
        <w:autoSpaceDE/>
        <w:adjustRightInd/>
        <w:jc w:val="right"/>
        <w:rPr>
          <w:rFonts w:ascii="Verdana" w:hAnsi="Verdana" w:cs="Arial"/>
          <w:sz w:val="20"/>
          <w:szCs w:val="20"/>
        </w:rPr>
      </w:pPr>
    </w:p>
    <w:p w14:paraId="76AD431A" w14:textId="77777777" w:rsidR="00DD7569" w:rsidRPr="00594869" w:rsidRDefault="00DD7569" w:rsidP="00EE3FD7">
      <w:pPr>
        <w:rPr>
          <w:rFonts w:ascii="Verdana" w:hAnsi="Verdana"/>
          <w:b/>
          <w:sz w:val="20"/>
          <w:szCs w:val="20"/>
        </w:rPr>
      </w:pPr>
    </w:p>
    <w:p w14:paraId="6FF4433D" w14:textId="77777777" w:rsidR="00DD7569" w:rsidRPr="00594869" w:rsidRDefault="00DD7569" w:rsidP="00EE3FD7">
      <w:pPr>
        <w:rPr>
          <w:rFonts w:ascii="Verdana" w:hAnsi="Verdana"/>
          <w:b/>
          <w:sz w:val="20"/>
          <w:szCs w:val="20"/>
        </w:rPr>
      </w:pPr>
    </w:p>
    <w:p w14:paraId="08C472AD" w14:textId="77777777" w:rsidR="00DD7569" w:rsidRPr="00594869" w:rsidRDefault="00DD7569" w:rsidP="00EE3FD7">
      <w:pPr>
        <w:rPr>
          <w:rFonts w:ascii="Verdana" w:hAnsi="Verdana"/>
          <w:b/>
          <w:sz w:val="20"/>
          <w:szCs w:val="20"/>
        </w:rPr>
      </w:pPr>
      <w:r w:rsidRPr="00594869">
        <w:rPr>
          <w:rFonts w:ascii="Verdana" w:hAnsi="Verdana"/>
          <w:b/>
          <w:sz w:val="20"/>
          <w:szCs w:val="20"/>
        </w:rPr>
        <w:t>FIADOR(A):</w:t>
      </w:r>
    </w:p>
    <w:p w14:paraId="736FFF88" w14:textId="77777777" w:rsidR="00DD7569" w:rsidRPr="00594869" w:rsidRDefault="00DD7569" w:rsidP="00EE3FD7">
      <w:pPr>
        <w:rPr>
          <w:rFonts w:ascii="Verdana" w:hAnsi="Verdana" w:cs="Arial"/>
          <w:b/>
          <w:bCs/>
          <w:sz w:val="20"/>
          <w:szCs w:val="20"/>
        </w:rPr>
      </w:pPr>
    </w:p>
    <w:p w14:paraId="2AAAF673" w14:textId="77777777" w:rsidR="00DD7569" w:rsidRPr="00594869" w:rsidRDefault="00DD7569" w:rsidP="00EE3FD7">
      <w:pPr>
        <w:jc w:val="center"/>
        <w:rPr>
          <w:rFonts w:ascii="Verdana" w:hAnsi="Verdana" w:cs="Arial"/>
          <w:sz w:val="20"/>
          <w:szCs w:val="20"/>
        </w:rPr>
      </w:pPr>
      <w:r w:rsidRPr="00594869">
        <w:rPr>
          <w:rFonts w:ascii="Verdana" w:hAnsi="Verdana" w:cs="Arial"/>
          <w:sz w:val="20"/>
          <w:szCs w:val="20"/>
        </w:rPr>
        <w:t>____________________________________</w:t>
      </w:r>
    </w:p>
    <w:p w14:paraId="7BBD5EEF" w14:textId="77777777" w:rsidR="00DD7569" w:rsidRPr="00594869" w:rsidRDefault="00DD7569" w:rsidP="00EE3FD7">
      <w:pPr>
        <w:jc w:val="center"/>
        <w:rPr>
          <w:rFonts w:ascii="Verdana" w:hAnsi="Verdana" w:cs="Arial"/>
          <w:b/>
          <w:bCs/>
          <w:sz w:val="20"/>
          <w:szCs w:val="20"/>
        </w:rPr>
      </w:pPr>
      <w:r w:rsidRPr="00594869">
        <w:rPr>
          <w:rFonts w:ascii="Verdana" w:hAnsi="Verdana" w:cs="Arial"/>
          <w:b/>
          <w:bCs/>
          <w:sz w:val="20"/>
          <w:szCs w:val="20"/>
        </w:rPr>
        <w:t>[</w:t>
      </w:r>
      <w:r w:rsidRPr="00594869">
        <w:rPr>
          <w:rFonts w:ascii="Verdana" w:hAnsi="Verdana"/>
          <w:b/>
          <w:sz w:val="20"/>
          <w:szCs w:val="20"/>
          <w:highlight w:val="lightGray"/>
        </w:rPr>
        <w:t>FIADOR</w:t>
      </w:r>
      <w:r w:rsidRPr="00594869">
        <w:rPr>
          <w:rFonts w:ascii="Verdana" w:hAnsi="Verdana" w:cs="Arial"/>
          <w:b/>
          <w:bCs/>
          <w:sz w:val="20"/>
          <w:szCs w:val="20"/>
        </w:rPr>
        <w:t>]</w:t>
      </w:r>
    </w:p>
    <w:p w14:paraId="2AEFE9C4" w14:textId="77777777" w:rsidR="00DD7569" w:rsidRPr="00594869" w:rsidRDefault="00DD7569" w:rsidP="001C5BD6">
      <w:pPr>
        <w:jc w:val="both"/>
        <w:rPr>
          <w:rFonts w:ascii="Verdana" w:eastAsia="Arial Unicode MS" w:hAnsi="Verdana"/>
          <w:b/>
          <w:sz w:val="20"/>
          <w:szCs w:val="20"/>
        </w:rPr>
      </w:pPr>
    </w:p>
    <w:p w14:paraId="50E7D041" w14:textId="77777777" w:rsidR="00DD7569" w:rsidRPr="00594869" w:rsidRDefault="00DD7569" w:rsidP="001C5BD6">
      <w:pPr>
        <w:jc w:val="both"/>
        <w:rPr>
          <w:rFonts w:ascii="Verdana" w:eastAsia="Arial Unicode MS" w:hAnsi="Verdana"/>
          <w:b/>
          <w:sz w:val="20"/>
          <w:szCs w:val="20"/>
        </w:rPr>
      </w:pPr>
    </w:p>
    <w:p w14:paraId="682D3576" w14:textId="77777777" w:rsidR="00DD7569" w:rsidRPr="00594869" w:rsidRDefault="00DD7569" w:rsidP="0031735D">
      <w:pPr>
        <w:jc w:val="both"/>
        <w:rPr>
          <w:rFonts w:ascii="Verdana" w:eastAsia="Arial Unicode MS" w:hAnsi="Verdana" w:cs="Arial"/>
          <w:sz w:val="20"/>
          <w:szCs w:val="20"/>
        </w:rPr>
      </w:pPr>
      <w:r w:rsidRPr="00594869">
        <w:rPr>
          <w:rFonts w:ascii="Verdana" w:eastAsia="Arial Unicode MS" w:hAnsi="Verdana"/>
          <w:b/>
          <w:sz w:val="20"/>
          <w:szCs w:val="20"/>
        </w:rPr>
        <w:t>TESTEMUNHAS</w:t>
      </w:r>
      <w:r w:rsidRPr="00594869">
        <w:rPr>
          <w:rFonts w:ascii="Verdana" w:eastAsia="Arial Unicode MS" w:hAnsi="Verdana" w:cs="Arial"/>
          <w:sz w:val="20"/>
          <w:szCs w:val="20"/>
        </w:rPr>
        <w:t>:</w:t>
      </w:r>
    </w:p>
    <w:p w14:paraId="2968E6A1" w14:textId="77777777" w:rsidR="00DD7569" w:rsidRPr="00594869" w:rsidRDefault="00DD7569" w:rsidP="0031735D">
      <w:pPr>
        <w:jc w:val="both"/>
        <w:rPr>
          <w:rFonts w:ascii="Verdana" w:eastAsia="Arial Unicode MS" w:hAnsi="Verdana" w:cs="Arial"/>
          <w:sz w:val="20"/>
          <w:szCs w:val="20"/>
        </w:rPr>
      </w:pPr>
    </w:p>
    <w:tbl>
      <w:tblPr>
        <w:tblW w:w="8580" w:type="dxa"/>
        <w:jc w:val="center"/>
        <w:tblLayout w:type="fixed"/>
        <w:tblCellMar>
          <w:left w:w="70" w:type="dxa"/>
          <w:right w:w="70" w:type="dxa"/>
        </w:tblCellMar>
        <w:tblLook w:val="04A0" w:firstRow="1" w:lastRow="0" w:firstColumn="1" w:lastColumn="0" w:noHBand="0" w:noVBand="1"/>
      </w:tblPr>
      <w:tblGrid>
        <w:gridCol w:w="4046"/>
        <w:gridCol w:w="4534"/>
      </w:tblGrid>
      <w:tr w:rsidR="00DD7569" w:rsidRPr="00594869" w14:paraId="380E8267" w14:textId="77777777" w:rsidTr="00DC2859">
        <w:trPr>
          <w:jc w:val="center"/>
        </w:trPr>
        <w:tc>
          <w:tcPr>
            <w:tcW w:w="4044" w:type="dxa"/>
            <w:hideMark/>
          </w:tcPr>
          <w:p w14:paraId="38648482" w14:textId="77777777" w:rsidR="00DD7569" w:rsidRPr="00594869" w:rsidRDefault="00DD7569" w:rsidP="0031735D">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hideMark/>
          </w:tcPr>
          <w:p w14:paraId="033C36CA"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7AB6FED6" w14:textId="77777777" w:rsidTr="00DC2859">
        <w:trPr>
          <w:jc w:val="center"/>
        </w:trPr>
        <w:tc>
          <w:tcPr>
            <w:tcW w:w="4044" w:type="dxa"/>
            <w:hideMark/>
          </w:tcPr>
          <w:p w14:paraId="1FAD8AE8"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hideMark/>
          </w:tcPr>
          <w:p w14:paraId="5FB69675"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Nome:</w:t>
            </w:r>
          </w:p>
        </w:tc>
      </w:tr>
      <w:tr w:rsidR="00DD7569" w:rsidRPr="00594869" w14:paraId="61E2BFB7" w14:textId="77777777" w:rsidTr="00DC2859">
        <w:trPr>
          <w:jc w:val="center"/>
        </w:trPr>
        <w:tc>
          <w:tcPr>
            <w:tcW w:w="4044" w:type="dxa"/>
            <w:hideMark/>
          </w:tcPr>
          <w:p w14:paraId="595B4D01"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c>
          <w:tcPr>
            <w:tcW w:w="4531" w:type="dxa"/>
            <w:hideMark/>
          </w:tcPr>
          <w:p w14:paraId="1EA6038B" w14:textId="77777777" w:rsidR="00DD7569" w:rsidRPr="00594869" w:rsidRDefault="00DD7569" w:rsidP="001C5BD6">
            <w:pPr>
              <w:rPr>
                <w:rFonts w:ascii="Verdana" w:eastAsia="Arial Unicode MS" w:hAnsi="Verdana"/>
                <w:sz w:val="20"/>
                <w:szCs w:val="20"/>
              </w:rPr>
            </w:pPr>
            <w:r w:rsidRPr="00594869">
              <w:rPr>
                <w:rFonts w:ascii="Verdana" w:eastAsia="Arial Unicode MS" w:hAnsi="Verdana" w:cs="Arial"/>
                <w:sz w:val="20"/>
                <w:szCs w:val="20"/>
              </w:rPr>
              <w:t>CPF:</w:t>
            </w:r>
          </w:p>
        </w:tc>
      </w:tr>
    </w:tbl>
    <w:p w14:paraId="52E1AF9D" w14:textId="77777777" w:rsidR="00DD7569" w:rsidRPr="00594869" w:rsidRDefault="00DD7569" w:rsidP="00EE3FD7">
      <w:pPr>
        <w:jc w:val="both"/>
        <w:rPr>
          <w:rFonts w:ascii="Verdana" w:hAnsi="Verdana"/>
          <w:b/>
          <w:sz w:val="20"/>
          <w:szCs w:val="20"/>
        </w:rPr>
      </w:pPr>
    </w:p>
    <w:p w14:paraId="371AF599"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204CC713"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3C7DEB3C" w14:textId="77777777" w:rsidR="00DD7569" w:rsidRPr="00594869" w:rsidRDefault="00DD7569" w:rsidP="00EE3FD7">
      <w:pPr>
        <w:jc w:val="center"/>
        <w:rPr>
          <w:rFonts w:ascii="Verdana" w:hAnsi="Verdana"/>
          <w:sz w:val="20"/>
          <w:szCs w:val="20"/>
        </w:rPr>
      </w:pPr>
    </w:p>
    <w:p w14:paraId="45B633A4" w14:textId="77777777" w:rsidR="004A0BAA" w:rsidRPr="00A753D3" w:rsidRDefault="004A0BAA" w:rsidP="00A753D3">
      <w:pPr>
        <w:jc w:val="both"/>
        <w:rPr>
          <w:rFonts w:ascii="Verdana" w:hAnsi="Verdana"/>
          <w:b/>
          <w:sz w:val="20"/>
        </w:rPr>
      </w:pPr>
    </w:p>
    <w:p w14:paraId="79E7E20E"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4FD83E3A" w14:textId="77777777" w:rsidR="004F532E" w:rsidRDefault="00680B7A">
      <w:pPr>
        <w:jc w:val="center"/>
        <w:rPr>
          <w:rFonts w:ascii="Verdana" w:hAnsi="Verdana"/>
          <w:sz w:val="20"/>
          <w:szCs w:val="20"/>
          <w:u w:val="single"/>
        </w:rPr>
      </w:pPr>
      <w:r w:rsidRPr="00FE2805">
        <w:rPr>
          <w:rFonts w:ascii="Verdana" w:hAnsi="Verdana"/>
          <w:sz w:val="20"/>
          <w:szCs w:val="20"/>
          <w:highlight w:val="lightGray"/>
          <w:u w:val="single"/>
        </w:rPr>
        <w:t>[</w:t>
      </w:r>
      <w:r w:rsidRPr="00FE2805">
        <w:rPr>
          <w:rFonts w:ascii="Verdana" w:hAnsi="Verdana"/>
          <w:b/>
          <w:i/>
          <w:sz w:val="20"/>
          <w:szCs w:val="20"/>
          <w:highlight w:val="lightGray"/>
          <w:u w:val="single"/>
        </w:rPr>
        <w:t xml:space="preserve">Nota </w:t>
      </w:r>
      <w:proofErr w:type="spellStart"/>
      <w:r w:rsidRPr="00FE2805">
        <w:rPr>
          <w:rFonts w:ascii="Verdana" w:hAnsi="Verdana"/>
          <w:b/>
          <w:i/>
          <w:sz w:val="20"/>
          <w:szCs w:val="20"/>
          <w:highlight w:val="lightGray"/>
          <w:u w:val="single"/>
        </w:rPr>
        <w:t>Cescon</w:t>
      </w:r>
      <w:proofErr w:type="spellEnd"/>
      <w:r w:rsidR="00046AAD">
        <w:rPr>
          <w:rFonts w:ascii="Verdana" w:hAnsi="Verdana"/>
          <w:b/>
          <w:i/>
          <w:sz w:val="20"/>
          <w:szCs w:val="20"/>
          <w:highlight w:val="lightGray"/>
          <w:u w:val="single"/>
        </w:rPr>
        <w:t xml:space="preserve"> </w:t>
      </w:r>
      <w:proofErr w:type="spellStart"/>
      <w:r w:rsidR="00046AAD">
        <w:rPr>
          <w:rFonts w:ascii="Verdana" w:hAnsi="Verdana"/>
          <w:b/>
          <w:i/>
          <w:sz w:val="20"/>
          <w:szCs w:val="20"/>
          <w:highlight w:val="lightGray"/>
          <w:u w:val="single"/>
        </w:rPr>
        <w:t>Barrieu</w:t>
      </w:r>
      <w:proofErr w:type="spellEnd"/>
      <w:r w:rsidRPr="00FE2805">
        <w:rPr>
          <w:rFonts w:ascii="Verdana" w:hAnsi="Verdana"/>
          <w:b/>
          <w:i/>
          <w:sz w:val="20"/>
          <w:szCs w:val="20"/>
          <w:highlight w:val="lightGray"/>
          <w:u w:val="single"/>
        </w:rPr>
        <w:t>: Pendente confirmação pela Emissora.</w:t>
      </w:r>
      <w:r w:rsidRPr="00FE2805">
        <w:rPr>
          <w:rFonts w:ascii="Verdana" w:hAnsi="Verdana"/>
          <w:sz w:val="20"/>
          <w:szCs w:val="20"/>
          <w:highlight w:val="lightGray"/>
          <w:u w:val="single"/>
        </w:rPr>
        <w:t>]</w:t>
      </w:r>
      <w:r w:rsidRPr="00FE2805" w:rsidDel="00680B7A">
        <w:rPr>
          <w:rFonts w:ascii="Verdana" w:hAnsi="Verdana"/>
          <w:sz w:val="20"/>
          <w:szCs w:val="20"/>
          <w:highlight w:val="lightGray"/>
          <w:u w:val="single"/>
        </w:rPr>
        <w:t xml:space="preserve"> </w:t>
      </w:r>
    </w:p>
    <w:p w14:paraId="35D81CC0" w14:textId="77777777" w:rsidR="005A1E03" w:rsidRPr="004F532E" w:rsidRDefault="005A1E03">
      <w:pPr>
        <w:jc w:val="center"/>
        <w:rPr>
          <w:rFonts w:ascii="Verdana" w:hAnsi="Verdana"/>
          <w:sz w:val="20"/>
          <w:szCs w:val="20"/>
          <w:u w:val="single"/>
        </w:rPr>
      </w:pPr>
      <w:r>
        <w:rPr>
          <w:rFonts w:ascii="Verdana" w:hAnsi="Verdana"/>
          <w:sz w:val="20"/>
          <w:szCs w:val="20"/>
          <w:u w:val="single"/>
        </w:rPr>
        <w:t>[</w:t>
      </w:r>
      <w:r w:rsidRPr="00394CC4">
        <w:rPr>
          <w:rFonts w:ascii="Verdana" w:hAnsi="Verdana"/>
          <w:b/>
          <w:sz w:val="20"/>
          <w:szCs w:val="20"/>
          <w:highlight w:val="yellow"/>
          <w:u w:val="single"/>
        </w:rPr>
        <w:t>Nota MMSO</w:t>
      </w:r>
      <w:r w:rsidRPr="00394CC4">
        <w:rPr>
          <w:rFonts w:ascii="Verdana" w:hAnsi="Verdana"/>
          <w:sz w:val="20"/>
          <w:szCs w:val="20"/>
          <w:highlight w:val="yellow"/>
          <w:u w:val="single"/>
        </w:rPr>
        <w:t>: Pendente de sugestão de redação da Cia/</w:t>
      </w:r>
      <w:proofErr w:type="spellStart"/>
      <w:r w:rsidRPr="00394CC4">
        <w:rPr>
          <w:rFonts w:ascii="Verdana" w:hAnsi="Verdana"/>
          <w:sz w:val="20"/>
          <w:szCs w:val="20"/>
          <w:highlight w:val="yellow"/>
          <w:u w:val="single"/>
        </w:rPr>
        <w:t>Cescon</w:t>
      </w:r>
      <w:proofErr w:type="spellEnd"/>
      <w:r w:rsidRPr="00394CC4">
        <w:rPr>
          <w:rFonts w:ascii="Verdana" w:hAnsi="Verdana"/>
          <w:sz w:val="20"/>
          <w:szCs w:val="20"/>
          <w:highlight w:val="yellow"/>
          <w:u w:val="single"/>
        </w:rPr>
        <w:t>.</w:t>
      </w:r>
      <w:r>
        <w:rPr>
          <w:rFonts w:ascii="Verdana" w:hAnsi="Verdana"/>
          <w:sz w:val="20"/>
          <w:szCs w:val="20"/>
          <w:u w:val="single"/>
        </w:rPr>
        <w:t>]</w:t>
      </w:r>
    </w:p>
    <w:p w14:paraId="3ED3B7E2" w14:textId="77777777" w:rsidR="001A292F" w:rsidRPr="004F532E" w:rsidRDefault="001A292F">
      <w:pPr>
        <w:jc w:val="center"/>
        <w:rPr>
          <w:rFonts w:ascii="Verdana" w:hAnsi="Verdana"/>
          <w:sz w:val="20"/>
          <w:szCs w:val="20"/>
          <w:u w:val="single"/>
        </w:rPr>
      </w:pPr>
    </w:p>
    <w:p w14:paraId="5B42338A" w14:textId="77777777" w:rsidR="00D748F4" w:rsidRPr="00DC2859" w:rsidRDefault="00D748F4" w:rsidP="00D748F4">
      <w:pPr>
        <w:pStyle w:val="Corpodetexto"/>
        <w:widowControl w:val="0"/>
        <w:ind w:left="284"/>
        <w:jc w:val="both"/>
        <w:rPr>
          <w:rFonts w:ascii="Verdana" w:hAnsi="Verdana"/>
          <w:color w:val="000000" w:themeColor="text1"/>
          <w:sz w:val="20"/>
        </w:rPr>
      </w:pPr>
      <w:bookmarkStart w:id="484"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14:paraId="15C01831" w14:textId="77777777" w:rsidR="00D748F4" w:rsidRPr="00DC2859" w:rsidRDefault="00D748F4" w:rsidP="00D748F4">
      <w:pPr>
        <w:pStyle w:val="Corpodetexto"/>
        <w:widowControl w:val="0"/>
        <w:ind w:left="284"/>
        <w:jc w:val="both"/>
        <w:rPr>
          <w:rFonts w:ascii="Verdana" w:hAnsi="Verdana"/>
          <w:color w:val="000000" w:themeColor="text1"/>
          <w:sz w:val="20"/>
        </w:rPr>
      </w:pPr>
    </w:p>
    <w:p w14:paraId="056CC83A"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394A03EE"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67859767"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0B0E315F" w14:textId="77777777" w:rsidR="00D748F4"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3A88D30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14:paraId="2E14219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da [Usina]</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14:paraId="5558545F" w14:textId="77777777" w:rsidR="00D748F4" w:rsidRPr="00DC2859" w:rsidRDefault="00D748F4" w:rsidP="00D748F4">
      <w:pPr>
        <w:ind w:left="284"/>
        <w:jc w:val="both"/>
        <w:rPr>
          <w:rFonts w:ascii="Verdana" w:hAnsi="Verdana"/>
          <w:color w:val="000000" w:themeColor="text1"/>
          <w:sz w:val="20"/>
        </w:rPr>
      </w:pPr>
    </w:p>
    <w:p w14:paraId="38A9B028"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60D7BABB"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4F238DB8"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2200BA5D"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10FA588E" w14:textId="77777777" w:rsidR="00D748F4" w:rsidRPr="00DC2859" w:rsidRDefault="00D748F4" w:rsidP="00D748F4">
      <w:pPr>
        <w:ind w:left="284"/>
        <w:jc w:val="both"/>
        <w:rPr>
          <w:rFonts w:ascii="Verdana" w:hAnsi="Verdana"/>
          <w:color w:val="000000" w:themeColor="text1"/>
          <w:sz w:val="20"/>
        </w:rPr>
      </w:pPr>
    </w:p>
    <w:p w14:paraId="6F240019"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5324A7FB" w14:textId="77777777" w:rsidR="00D748F4" w:rsidRPr="00DC2859" w:rsidRDefault="00D748F4" w:rsidP="00D748F4">
      <w:pPr>
        <w:ind w:left="284"/>
        <w:jc w:val="both"/>
        <w:rPr>
          <w:rFonts w:ascii="Verdana" w:hAnsi="Verdana"/>
          <w:color w:val="000000" w:themeColor="text1"/>
          <w:sz w:val="20"/>
        </w:rPr>
      </w:pPr>
    </w:p>
    <w:p w14:paraId="404D2D69"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6BD3FE31"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3ECB90F7"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2285349D"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Depreciações e Amortizações.</w:t>
      </w:r>
    </w:p>
    <w:p w14:paraId="6B403F8D"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14:paraId="1AD3003B" w14:textId="77777777" w:rsidR="00D748F4" w:rsidRPr="00DC2859"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14:paraId="2BBCA297" w14:textId="77777777" w:rsidR="00D748F4" w:rsidRPr="00DC2859" w:rsidRDefault="00D748F4" w:rsidP="00D748F4">
      <w:pPr>
        <w:ind w:left="284"/>
        <w:jc w:val="both"/>
        <w:rPr>
          <w:rFonts w:ascii="Verdana" w:hAnsi="Verdana"/>
          <w:color w:val="000000" w:themeColor="text1"/>
          <w:sz w:val="20"/>
        </w:rPr>
      </w:pPr>
    </w:p>
    <w:p w14:paraId="7EB63572"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2F2D584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da [Usina].</w:t>
      </w:r>
    </w:p>
    <w:p w14:paraId="799FFA4C" w14:textId="77777777" w:rsidR="00D748F4" w:rsidRPr="00DC2859" w:rsidRDefault="00D748F4" w:rsidP="00D748F4">
      <w:pPr>
        <w:ind w:left="284"/>
        <w:jc w:val="both"/>
        <w:rPr>
          <w:rFonts w:ascii="Verdana" w:hAnsi="Verdana"/>
          <w:color w:val="000000" w:themeColor="text1"/>
          <w:sz w:val="20"/>
        </w:rPr>
      </w:pPr>
    </w:p>
    <w:p w14:paraId="09522E66" w14:textId="77777777" w:rsidR="004949A5"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da [Usina], encargos setoriais, tributos e taxas.</w:t>
      </w:r>
    </w:p>
    <w:bookmarkEnd w:id="484"/>
    <w:p w14:paraId="30CAAB0A"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6A106A02" w14:textId="77777777"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12BFC498" w14:textId="77777777" w:rsidR="00E60438" w:rsidRPr="00A753D3" w:rsidRDefault="00E60438" w:rsidP="00A753D3">
      <w:pPr>
        <w:jc w:val="center"/>
        <w:rPr>
          <w:rFonts w:ascii="Verdana" w:hAnsi="Verdana"/>
          <w:sz w:val="20"/>
        </w:rPr>
      </w:pPr>
    </w:p>
    <w:p w14:paraId="61E5A3FA"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41D0A6D4" w14:textId="77777777" w:rsidR="00E60438" w:rsidRPr="00594869" w:rsidRDefault="00E60438" w:rsidP="000D2E22">
      <w:pPr>
        <w:jc w:val="center"/>
        <w:rPr>
          <w:rFonts w:ascii="Verdana" w:hAnsi="Verdana"/>
          <w:b/>
          <w:sz w:val="20"/>
          <w:szCs w:val="20"/>
        </w:rPr>
      </w:pPr>
      <w:r w:rsidRPr="00307388">
        <w:rPr>
          <w:rFonts w:ascii="Verdana" w:hAnsi="Verdana"/>
          <w:sz w:val="20"/>
          <w:szCs w:val="20"/>
          <w:highlight w:val="darkGray"/>
          <w:u w:val="single"/>
        </w:rPr>
        <w:t>[</w:t>
      </w:r>
      <w:r w:rsidR="00A94B02" w:rsidRPr="00A94B02">
        <w:rPr>
          <w:rFonts w:ascii="Verdana" w:hAnsi="Verdana"/>
          <w:b/>
          <w:sz w:val="20"/>
          <w:szCs w:val="20"/>
          <w:highlight w:val="lightGray"/>
          <w:u w:val="single"/>
        </w:rPr>
        <w:t>Nota TIBA:</w:t>
      </w:r>
      <w:r w:rsidRPr="00307388">
        <w:rPr>
          <w:rFonts w:ascii="Verdana" w:hAnsi="Verdana"/>
          <w:sz w:val="20"/>
          <w:szCs w:val="20"/>
          <w:highlight w:val="darkGray"/>
          <w:u w:val="single"/>
        </w:rPr>
        <w:t xml:space="preserve"> Pendente de Avaliação</w:t>
      </w:r>
      <w:r w:rsidRPr="00A753D3">
        <w:rPr>
          <w:rFonts w:ascii="Verdana" w:hAnsi="Verdana"/>
          <w:sz w:val="20"/>
          <w:highlight w:val="darkGray"/>
          <w:u w:val="single"/>
        </w:rPr>
        <w:t>]</w:t>
      </w:r>
    </w:p>
    <w:p w14:paraId="7C9CFA43" w14:textId="77777777"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2D39E815" w14:textId="77777777" w:rsidR="00E60438" w:rsidRPr="00594869" w:rsidRDefault="00E60438" w:rsidP="00E60438">
      <w:pPr>
        <w:autoSpaceDE/>
        <w:autoSpaceDN/>
        <w:adjustRightInd/>
        <w:ind w:hanging="709"/>
        <w:jc w:val="both"/>
        <w:rPr>
          <w:rFonts w:ascii="Verdana" w:hAnsi="Verdana"/>
          <w:sz w:val="20"/>
          <w:szCs w:val="20"/>
        </w:rPr>
      </w:pPr>
    </w:p>
    <w:p w14:paraId="21893E54"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2928E80C"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215ACB6F"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14:paraId="333B2835"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7F824CA5"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44C35C83"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15C0F020" w14:textId="77777777" w:rsidR="00E60438" w:rsidRPr="00594869" w:rsidRDefault="00E60438" w:rsidP="00E60438">
      <w:pPr>
        <w:autoSpaceDE/>
        <w:autoSpaceDN/>
        <w:adjustRightInd/>
        <w:ind w:hanging="709"/>
        <w:jc w:val="both"/>
        <w:rPr>
          <w:rFonts w:ascii="Verdana" w:hAnsi="Verdana"/>
          <w:sz w:val="20"/>
          <w:szCs w:val="20"/>
        </w:rPr>
      </w:pPr>
    </w:p>
    <w:p w14:paraId="25C8A9A2"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1E20738F" w14:textId="77777777" w:rsidR="00E60438" w:rsidRPr="00594869" w:rsidRDefault="00E60438" w:rsidP="00E60438">
      <w:pPr>
        <w:autoSpaceDE/>
        <w:autoSpaceDN/>
        <w:adjustRightInd/>
        <w:ind w:firstLine="708"/>
        <w:jc w:val="both"/>
        <w:rPr>
          <w:rFonts w:ascii="Verdana" w:hAnsi="Verdana"/>
          <w:sz w:val="20"/>
          <w:szCs w:val="20"/>
        </w:rPr>
      </w:pPr>
    </w:p>
    <w:p w14:paraId="5DFE0845"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Pr="00594869">
        <w:rPr>
          <w:rFonts w:ascii="Verdana" w:hAnsi="Verdana" w:cs="Tahoma"/>
          <w:bCs/>
          <w:sz w:val="20"/>
          <w:szCs w:val="20"/>
        </w:rPr>
        <w:t>[•]</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na </w:t>
      </w:r>
      <w:r w:rsidR="0006772D">
        <w:rPr>
          <w:rFonts w:ascii="Verdana" w:hAnsi="Verdana"/>
          <w:sz w:val="20"/>
          <w:szCs w:val="20"/>
        </w:rPr>
        <w:t>[</w:t>
      </w:r>
      <w:r w:rsidRPr="0006772D">
        <w:rPr>
          <w:rFonts w:ascii="Verdana" w:hAnsi="Verdana"/>
          <w:sz w:val="20"/>
          <w:szCs w:val="20"/>
          <w:highlight w:val="yellow"/>
        </w:rPr>
        <w:t>Cláusula 7.3.(</w:t>
      </w:r>
      <w:proofErr w:type="spellStart"/>
      <w:r w:rsidRPr="0006772D">
        <w:rPr>
          <w:rFonts w:ascii="Verdana" w:hAnsi="Verdana"/>
          <w:sz w:val="20"/>
          <w:szCs w:val="20"/>
          <w:highlight w:val="yellow"/>
        </w:rPr>
        <w:t>xxii</w:t>
      </w:r>
      <w:proofErr w:type="spellEnd"/>
      <w:r w:rsidRPr="0006772D">
        <w:rPr>
          <w:rFonts w:ascii="Verdana" w:hAnsi="Verdana"/>
          <w:sz w:val="20"/>
          <w:szCs w:val="20"/>
          <w:highlight w:val="yellow"/>
        </w:rPr>
        <w:t>)</w:t>
      </w:r>
      <w:r w:rsidR="0006772D">
        <w:rPr>
          <w:rFonts w:ascii="Verdana" w:hAnsi="Verdana"/>
          <w:sz w:val="20"/>
          <w:szCs w:val="20"/>
        </w:rPr>
        <w:t>]</w:t>
      </w:r>
      <w:r w:rsidRPr="00594869">
        <w:rPr>
          <w:rFonts w:ascii="Verdana" w:hAnsi="Verdana"/>
          <w:sz w:val="20"/>
          <w:szCs w:val="20"/>
        </w:rPr>
        <w:t xml:space="preserve"> do “Instrumento Particular de Escritura da 1ª (Primeira) Emissão de Debêntures Simples, Não Conversíveis em Ações, da Espécie com Garantia Real, com Garantia Adicional Fidejussória, em Série Única, para Distribuição Pública, com Esforços Restritos, da Tibagi Energia SPE S.A.”, 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7590184E"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34014EFD"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(i) a não ocorrência de qualquer Evento de Inadimplemento e a inexistência de descumprimento de quaisquer obrigações perante os Debenturistas;</w:t>
      </w:r>
    </w:p>
    <w:p w14:paraId="3140140E"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024E3641"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w:t>
      </w:r>
      <w:proofErr w:type="spellEnd"/>
      <w:r w:rsidRPr="00594869">
        <w:rPr>
          <w:rFonts w:ascii="Verdana" w:hAnsi="Verdana"/>
          <w:sz w:val="20"/>
          <w:szCs w:val="20"/>
        </w:rPr>
        <w:t>) a ocorrência da Conclusão do Projeto, tendo em vista o cumprimento das seguintes condições, conforme descritas na Cláusula 4.</w:t>
      </w:r>
      <w:r>
        <w:rPr>
          <w:rFonts w:ascii="Verdana" w:hAnsi="Verdana"/>
          <w:sz w:val="20"/>
          <w:szCs w:val="20"/>
        </w:rPr>
        <w:t>17</w:t>
      </w:r>
      <w:r w:rsidRPr="00594869">
        <w:rPr>
          <w:rFonts w:ascii="Verdana" w:hAnsi="Verdana"/>
          <w:sz w:val="20"/>
          <w:szCs w:val="20"/>
        </w:rPr>
        <w:t xml:space="preserve"> da Escritura de Emissão:</w:t>
      </w:r>
    </w:p>
    <w:p w14:paraId="0D8414F0" w14:textId="77777777" w:rsidR="00E60438" w:rsidRPr="00594869" w:rsidRDefault="00E60438" w:rsidP="00E60438">
      <w:pPr>
        <w:pStyle w:val="Lista2"/>
        <w:ind w:left="0"/>
        <w:rPr>
          <w:rFonts w:ascii="Verdana" w:hAnsi="Verdana"/>
          <w:sz w:val="20"/>
          <w:szCs w:val="20"/>
        </w:rPr>
      </w:pPr>
    </w:p>
    <w:p w14:paraId="1F23ECF2" w14:textId="77777777" w:rsidR="00E60438" w:rsidRPr="00594869" w:rsidRDefault="00E60438" w:rsidP="00E60438">
      <w:pPr>
        <w:pStyle w:val="PargrafodaLista1"/>
        <w:numPr>
          <w:ilvl w:val="0"/>
          <w:numId w:val="0"/>
        </w:numPr>
        <w:jc w:val="both"/>
        <w:rPr>
          <w:rFonts w:ascii="Verdana" w:hAnsi="Verdana"/>
          <w:sz w:val="20"/>
          <w:szCs w:val="20"/>
        </w:rPr>
      </w:pPr>
      <w:r w:rsidRPr="0006772D">
        <w:rPr>
          <w:rFonts w:ascii="Verdana" w:hAnsi="Verdana"/>
          <w:sz w:val="20"/>
          <w:szCs w:val="20"/>
          <w:highlight w:val="yellow"/>
        </w:rPr>
        <w:t>[</w:t>
      </w:r>
      <w:r w:rsidRPr="0006772D">
        <w:rPr>
          <w:rFonts w:ascii="Verdana" w:hAnsi="Verdana"/>
          <w:i/>
          <w:sz w:val="20"/>
          <w:szCs w:val="20"/>
          <w:highlight w:val="yellow"/>
        </w:rPr>
        <w:t>Condições de Conclusão do Projeto previstas na Escritura de Emissão</w:t>
      </w:r>
      <w:r w:rsidRPr="00594869">
        <w:rPr>
          <w:rFonts w:ascii="Verdana" w:hAnsi="Verdana"/>
          <w:sz w:val="20"/>
          <w:szCs w:val="20"/>
        </w:rPr>
        <w:t>]</w:t>
      </w:r>
    </w:p>
    <w:p w14:paraId="4045BB68" w14:textId="77777777" w:rsidR="00E60438" w:rsidRPr="00594869" w:rsidRDefault="00E60438" w:rsidP="00E60438">
      <w:pPr>
        <w:pStyle w:val="Lista2"/>
        <w:ind w:left="0"/>
        <w:rPr>
          <w:rFonts w:ascii="Verdana" w:hAnsi="Verdana"/>
          <w:sz w:val="20"/>
          <w:szCs w:val="20"/>
        </w:rPr>
      </w:pPr>
    </w:p>
    <w:p w14:paraId="4E336729"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w:t>
      </w:r>
      <w:proofErr w:type="spellStart"/>
      <w:r w:rsidRPr="00594869">
        <w:rPr>
          <w:rFonts w:ascii="Verdana" w:hAnsi="Verdana"/>
          <w:sz w:val="20"/>
          <w:szCs w:val="20"/>
        </w:rPr>
        <w:t>iii</w:t>
      </w:r>
      <w:proofErr w:type="spellEnd"/>
      <w:r w:rsidRPr="00594869">
        <w:rPr>
          <w:rFonts w:ascii="Verdana" w:hAnsi="Verdana"/>
          <w:sz w:val="20"/>
          <w:szCs w:val="20"/>
        </w:rPr>
        <w:t>) a ciência dos devedores dos direitos cedidos fiduciariamente a respeito dos Contratos de Garantia mencionados na Cláusula 4.15.1</w:t>
      </w:r>
      <w:r>
        <w:rPr>
          <w:rFonts w:ascii="Verdana" w:hAnsi="Verdana"/>
          <w:sz w:val="20"/>
          <w:szCs w:val="20"/>
        </w:rPr>
        <w:t>.</w:t>
      </w:r>
      <w:r w:rsidRPr="00594869">
        <w:rPr>
          <w:rFonts w:ascii="Verdana" w:hAnsi="Verdana"/>
          <w:sz w:val="20"/>
          <w:szCs w:val="20"/>
        </w:rPr>
        <w:t>(</w:t>
      </w:r>
      <w:proofErr w:type="spellStart"/>
      <w:r w:rsidRPr="00594869">
        <w:rPr>
          <w:rFonts w:ascii="Verdana" w:hAnsi="Verdana"/>
          <w:sz w:val="20"/>
          <w:szCs w:val="20"/>
        </w:rPr>
        <w:t>i</w:t>
      </w:r>
      <w:r>
        <w:rPr>
          <w:rFonts w:ascii="Verdana" w:hAnsi="Verdana"/>
          <w:sz w:val="20"/>
          <w:szCs w:val="20"/>
        </w:rPr>
        <w:t>i</w:t>
      </w:r>
      <w:proofErr w:type="spellEnd"/>
      <w:r w:rsidRPr="00594869">
        <w:rPr>
          <w:rFonts w:ascii="Verdana" w:hAnsi="Verdana"/>
          <w:sz w:val="20"/>
          <w:szCs w:val="20"/>
        </w:rPr>
        <w:t xml:space="preserve">) da Escritura de Emissão, nos termos e procedimentos descritos no Contrato de Cessão Fiduciária, conforme documentação comprobatória constante do </w:t>
      </w:r>
      <w:r w:rsidRPr="00594869">
        <w:rPr>
          <w:rFonts w:ascii="Verdana" w:hAnsi="Verdana"/>
          <w:sz w:val="20"/>
          <w:szCs w:val="20"/>
          <w:u w:val="single"/>
        </w:rPr>
        <w:t>Anexo I</w:t>
      </w:r>
      <w:r w:rsidRPr="00594869">
        <w:rPr>
          <w:rFonts w:ascii="Verdana" w:hAnsi="Verdana"/>
          <w:sz w:val="20"/>
          <w:szCs w:val="20"/>
        </w:rPr>
        <w:t xml:space="preserve"> à presente declaração.</w:t>
      </w:r>
    </w:p>
    <w:p w14:paraId="25097CB1"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7801623F"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682303D2"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22566FB9"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6908DD47" w14:textId="77777777" w:rsidR="00E60438" w:rsidRPr="00594869" w:rsidRDefault="00E60438" w:rsidP="00E60438">
      <w:pPr>
        <w:rPr>
          <w:rFonts w:ascii="Verdana" w:hAnsi="Verdana"/>
          <w:b/>
          <w:sz w:val="20"/>
          <w:szCs w:val="20"/>
        </w:rPr>
      </w:pPr>
    </w:p>
    <w:p w14:paraId="141DDB2A"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586DA316"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74F52A0F" w14:textId="77777777" w:rsidTr="00DC2859">
        <w:trPr>
          <w:jc w:val="center"/>
        </w:trPr>
        <w:tc>
          <w:tcPr>
            <w:tcW w:w="4044" w:type="dxa"/>
            <w:tcBorders>
              <w:top w:val="nil"/>
              <w:left w:val="nil"/>
              <w:bottom w:val="nil"/>
              <w:right w:val="nil"/>
            </w:tcBorders>
          </w:tcPr>
          <w:p w14:paraId="0116721D"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55248452"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328CB4D8" w14:textId="77777777" w:rsidTr="00DC2859">
        <w:trPr>
          <w:jc w:val="center"/>
        </w:trPr>
        <w:tc>
          <w:tcPr>
            <w:tcW w:w="4044" w:type="dxa"/>
            <w:tcBorders>
              <w:top w:val="nil"/>
              <w:left w:val="nil"/>
              <w:bottom w:val="nil"/>
              <w:right w:val="nil"/>
            </w:tcBorders>
          </w:tcPr>
          <w:p w14:paraId="7C5B78CE"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C3684AC"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6295F138" w14:textId="77777777" w:rsidTr="00DC2859">
        <w:trPr>
          <w:jc w:val="center"/>
        </w:trPr>
        <w:tc>
          <w:tcPr>
            <w:tcW w:w="4044" w:type="dxa"/>
            <w:tcBorders>
              <w:top w:val="nil"/>
              <w:left w:val="nil"/>
              <w:bottom w:val="nil"/>
              <w:right w:val="nil"/>
            </w:tcBorders>
          </w:tcPr>
          <w:p w14:paraId="5B028DB2"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0C02CD98"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2D53E99B"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6" w:author="Nathalia Esteves" w:date="2019-07-12T15:15:00Z" w:initials="NE">
    <w:p w14:paraId="2BAE959D" w14:textId="673BFF05" w:rsidR="00CE128F" w:rsidRDefault="00CE128F">
      <w:pPr>
        <w:pStyle w:val="Textodecomentrio"/>
      </w:pPr>
      <w:r>
        <w:rPr>
          <w:rStyle w:val="Refdecomentrio"/>
        </w:rPr>
        <w:annotationRef/>
      </w:r>
      <w:r>
        <w:t>Não compreendemos a solicitação. Poderiam esclarecer?</w:t>
      </w:r>
      <w:bookmarkStart w:id="217" w:name="_GoBack"/>
      <w:bookmarkEnd w:id="217"/>
    </w:p>
  </w:comment>
  <w:comment w:id="242" w:author="Nathalia Esteves" w:date="2019-07-12T15:05:00Z" w:initials="NE">
    <w:p w14:paraId="2083E31A" w14:textId="7EAC0DBF" w:rsidR="00846F79" w:rsidRDefault="00846F79">
      <w:pPr>
        <w:pStyle w:val="Textodecomentrio"/>
      </w:pPr>
      <w:r>
        <w:rPr>
          <w:rStyle w:val="Refdecomentrio"/>
        </w:rPr>
        <w:annotationRef/>
      </w:r>
    </w:p>
  </w:comment>
  <w:comment w:id="312" w:author="Nathalia Esteves" w:date="2019-07-12T15:05:00Z" w:initials="NE">
    <w:p w14:paraId="29984629" w14:textId="6D54B1D1" w:rsidR="00846F79" w:rsidRDefault="00846F79">
      <w:pPr>
        <w:pStyle w:val="Textodecomentrio"/>
      </w:pPr>
      <w:r>
        <w:rPr>
          <w:rStyle w:val="Refdecomentrio"/>
        </w:rPr>
        <w:annotationRef/>
      </w:r>
      <w:r>
        <w:t>Favor esclarecer esta limitação.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959D" w15:done="0"/>
  <w15:commentEx w15:paraId="2083E31A" w15:done="0"/>
  <w15:commentEx w15:paraId="29984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959D" w16cid:durableId="20D3227A"/>
  <w16cid:commentId w16cid:paraId="2083E31A" w16cid:durableId="20D3201D"/>
  <w16cid:commentId w16cid:paraId="29984629" w16cid:durableId="20D32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2DD0B" w14:textId="77777777" w:rsidR="00846F79" w:rsidRDefault="00846F79" w:rsidP="00DD7569">
      <w:r>
        <w:separator/>
      </w:r>
    </w:p>
  </w:endnote>
  <w:endnote w:type="continuationSeparator" w:id="0">
    <w:p w14:paraId="2BFC9D01" w14:textId="77777777" w:rsidR="00846F79" w:rsidRDefault="00846F79" w:rsidP="00DD7569">
      <w:r>
        <w:continuationSeparator/>
      </w:r>
    </w:p>
  </w:endnote>
  <w:endnote w:type="continuationNotice" w:id="1">
    <w:p w14:paraId="06BDBC35" w14:textId="77777777" w:rsidR="00846F79" w:rsidRDefault="00846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EFB4" w14:textId="77777777" w:rsidR="00846F79" w:rsidRDefault="00846F7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Content>
      <w:p w14:paraId="696B05FB" w14:textId="77777777" w:rsidR="00846F79" w:rsidRDefault="00846F79" w:rsidP="00662CD2">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40F2A8E2" w14:textId="4BDC6AF0" w:rsidR="00846F79" w:rsidRPr="004A0BAA" w:rsidRDefault="00846F79" w:rsidP="00656467">
        <w:pPr>
          <w:pStyle w:val="Rodap"/>
          <w:jc w:val="left"/>
          <w:rPr>
            <w:sz w:val="18"/>
            <w:szCs w:val="18"/>
          </w:rPr>
        </w:pPr>
        <w:r>
          <w:rPr>
            <w:rFonts w:ascii="Verdana" w:hAnsi="Verdana"/>
            <w:sz w:val="14"/>
            <w:szCs w:val="18"/>
          </w:rPr>
          <w:t xml:space="preserve">TEXT_SP - 50796033v1 13114.1 </w:t>
        </w: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Pr>
            <w:rFonts w:ascii="Verdana" w:hAnsi="Verdana"/>
            <w:noProof/>
            <w:sz w:val="18"/>
            <w:szCs w:val="18"/>
          </w:rPr>
          <w:t>29</w:t>
        </w:r>
        <w:r w:rsidRPr="004A0BAA">
          <w:rPr>
            <w:rFonts w:ascii="Verdana" w:hAnsi="Verdana"/>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7BBA5" w14:textId="23285836" w:rsidR="00846F79" w:rsidRPr="00FD284D" w:rsidRDefault="00846F79" w:rsidP="00FD284D">
    <w:pPr>
      <w:pStyle w:val="Rodap"/>
      <w:jc w:val="left"/>
      <w:rPr>
        <w:rFonts w:ascii="Verdana" w:hAnsi="Verdana"/>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3D44" w14:textId="77777777" w:rsidR="00846F79" w:rsidRDefault="00846F79" w:rsidP="001A052D">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EA4BA" w14:textId="0C620F9B" w:rsidR="00846F79" w:rsidRPr="00CF64AD" w:rsidRDefault="00846F79" w:rsidP="00CF64AD">
    <w:pPr>
      <w:pStyle w:val="Rodap"/>
      <w:jc w:val="left"/>
      <w:rPr>
        <w:rFonts w:ascii="Verdana" w:hAnsi="Verdana"/>
        <w:sz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6A2F7" w14:textId="77777777" w:rsidR="00846F79" w:rsidRPr="00EA3D13" w:rsidRDefault="00846F79"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C60E1" w14:textId="77777777" w:rsidR="00846F79" w:rsidRDefault="00846F79" w:rsidP="00DD7569">
      <w:r>
        <w:separator/>
      </w:r>
    </w:p>
  </w:footnote>
  <w:footnote w:type="continuationSeparator" w:id="0">
    <w:p w14:paraId="6863E81C" w14:textId="77777777" w:rsidR="00846F79" w:rsidRDefault="00846F79" w:rsidP="00DD7569">
      <w:r>
        <w:continuationSeparator/>
      </w:r>
    </w:p>
  </w:footnote>
  <w:footnote w:type="continuationNotice" w:id="1">
    <w:p w14:paraId="4E5D0819" w14:textId="77777777" w:rsidR="00846F79" w:rsidRDefault="00846F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EA93" w14:textId="77777777" w:rsidR="00846F79" w:rsidRDefault="00846F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A73E" w14:textId="77777777" w:rsidR="00846F79" w:rsidRPr="004A0BAA" w:rsidRDefault="00846F79" w:rsidP="00D32E64">
    <w:pPr>
      <w:pStyle w:val="Cabealho"/>
      <w:jc w:val="right"/>
      <w:rPr>
        <w:rFonts w:ascii="Verdana" w:hAnsi="Verdan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CE8B" w14:textId="0C38F972" w:rsidR="00846F79" w:rsidRPr="00E92416" w:rsidRDefault="00846F79" w:rsidP="001A052D">
    <w:pPr>
      <w:pStyle w:val="Cabealho"/>
      <w:tabs>
        <w:tab w:val="clear" w:pos="4419"/>
        <w:tab w:val="clear" w:pos="8838"/>
      </w:tabs>
      <w:ind w:firstLine="0"/>
      <w:jc w:val="right"/>
      <w:rPr>
        <w:rFonts w:ascii="Verdana" w:hAnsi="Verdana"/>
        <w:b/>
        <w:i/>
        <w:sz w:val="20"/>
      </w:rPr>
    </w:pPr>
    <w:r w:rsidRPr="00E92416">
      <w:rPr>
        <w:rFonts w:ascii="Verdana" w:hAnsi="Verdana"/>
        <w:b/>
        <w:i/>
        <w:sz w:val="20"/>
      </w:rPr>
      <w:t xml:space="preserve">Comentários </w:t>
    </w:r>
    <w:r w:rsidRPr="008B74CC">
      <w:rPr>
        <w:rFonts w:ascii="Verdana" w:hAnsi="Verdana"/>
        <w:b/>
        <w:bCs/>
        <w:i/>
        <w:sz w:val="20"/>
      </w:rPr>
      <w:t>Tibagi Energia</w:t>
    </w:r>
  </w:p>
  <w:p w14:paraId="16DF980B" w14:textId="7D7F9966" w:rsidR="00846F79" w:rsidRPr="00E92416" w:rsidRDefault="00846F79" w:rsidP="001A052D">
    <w:pPr>
      <w:pStyle w:val="Cabealho"/>
      <w:tabs>
        <w:tab w:val="clear" w:pos="4419"/>
        <w:tab w:val="clear" w:pos="8838"/>
      </w:tabs>
      <w:ind w:firstLine="0"/>
      <w:jc w:val="right"/>
      <w:rPr>
        <w:rFonts w:ascii="Verdana" w:hAnsi="Verdana"/>
        <w:b/>
        <w:i/>
        <w:sz w:val="20"/>
        <w:u w:val="single"/>
      </w:rPr>
    </w:pPr>
    <w:r w:rsidRPr="008B74CC">
      <w:rPr>
        <w:rFonts w:ascii="Verdana" w:hAnsi="Verdana"/>
        <w:b/>
        <w:bCs/>
        <w:i/>
        <w:sz w:val="20"/>
        <w:u w:val="single"/>
      </w:rPr>
      <w:t>11.</w:t>
    </w:r>
    <w:r w:rsidRPr="00E92416">
      <w:rPr>
        <w:rFonts w:ascii="Verdana" w:hAnsi="Verdana"/>
        <w:b/>
        <w:i/>
        <w:sz w:val="20"/>
        <w:u w:val="single"/>
      </w:rPr>
      <w:t>07</w:t>
    </w:r>
    <w:r w:rsidRPr="008B74CC">
      <w:rPr>
        <w:rFonts w:ascii="Verdana" w:hAnsi="Verdana"/>
        <w:b/>
        <w:bCs/>
        <w:i/>
        <w:sz w:val="20"/>
        <w:u w:val="single"/>
      </w:rPr>
      <w:t>.</w:t>
    </w:r>
    <w:r w:rsidRPr="00E92416">
      <w:rPr>
        <w:rFonts w:ascii="Verdana" w:hAnsi="Verdana"/>
        <w:b/>
        <w:i/>
        <w:sz w:val="20"/>
        <w:u w:val="single"/>
      </w:rPr>
      <w:t>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34F4" w14:textId="77777777" w:rsidR="00846F79" w:rsidRPr="001A052D" w:rsidRDefault="00846F79" w:rsidP="00D32E64">
    <w:pPr>
      <w:pStyle w:val="Cabealho"/>
      <w:jc w:val="right"/>
      <w:rPr>
        <w:rFonts w:ascii="Verdana" w:hAnsi="Verdana"/>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356" w14:textId="77777777" w:rsidR="00846F79" w:rsidRPr="004215E9" w:rsidRDefault="00846F79" w:rsidP="006C2F36">
    <w:pPr>
      <w:pStyle w:val="Cabealho"/>
      <w:jc w:val="right"/>
      <w:rPr>
        <w:rFonts w:ascii="Garamond" w:hAnsi="Garamond"/>
        <w:i/>
        <w:sz w:val="20"/>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69D95" w14:textId="77777777" w:rsidR="00846F79" w:rsidRDefault="00846F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759C51CA"/>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04FC8898">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3"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4"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5"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7"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8"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1"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2"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7"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8"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9"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0"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1"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2"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5"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7"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0"/>
  </w:num>
  <w:num w:numId="9">
    <w:abstractNumId w:val="49"/>
  </w:num>
  <w:num w:numId="10">
    <w:abstractNumId w:val="34"/>
  </w:num>
  <w:num w:numId="11">
    <w:abstractNumId w:val="35"/>
  </w:num>
  <w:num w:numId="12">
    <w:abstractNumId w:val="36"/>
  </w:num>
  <w:num w:numId="13">
    <w:abstractNumId w:val="29"/>
  </w:num>
  <w:num w:numId="14">
    <w:abstractNumId w:val="46"/>
  </w:num>
  <w:num w:numId="15">
    <w:abstractNumId w:val="44"/>
  </w:num>
  <w:num w:numId="16">
    <w:abstractNumId w:val="45"/>
  </w:num>
  <w:num w:numId="17">
    <w:abstractNumId w:val="54"/>
  </w:num>
  <w:num w:numId="18">
    <w:abstractNumId w:val="11"/>
  </w:num>
  <w:num w:numId="19">
    <w:abstractNumId w:val="33"/>
  </w:num>
  <w:num w:numId="20">
    <w:abstractNumId w:val="7"/>
  </w:num>
  <w:num w:numId="21">
    <w:abstractNumId w:val="57"/>
  </w:num>
  <w:num w:numId="22">
    <w:abstractNumId w:val="38"/>
  </w:num>
  <w:num w:numId="23">
    <w:abstractNumId w:val="25"/>
  </w:num>
  <w:num w:numId="24">
    <w:abstractNumId w:val="48"/>
  </w:num>
  <w:num w:numId="25">
    <w:abstractNumId w:val="41"/>
  </w:num>
  <w:num w:numId="26">
    <w:abstractNumId w:val="51"/>
  </w:num>
  <w:num w:numId="27">
    <w:abstractNumId w:val="26"/>
  </w:num>
  <w:num w:numId="28">
    <w:abstractNumId w:val="20"/>
  </w:num>
  <w:num w:numId="29">
    <w:abstractNumId w:val="23"/>
  </w:num>
  <w:num w:numId="30">
    <w:abstractNumId w:val="56"/>
  </w:num>
  <w:num w:numId="31">
    <w:abstractNumId w:val="13"/>
  </w:num>
  <w:num w:numId="32">
    <w:abstractNumId w:val="19"/>
  </w:num>
  <w:num w:numId="33">
    <w:abstractNumId w:val="55"/>
  </w:num>
  <w:num w:numId="34">
    <w:abstractNumId w:val="18"/>
  </w:num>
  <w:num w:numId="35">
    <w:abstractNumId w:val="15"/>
  </w:num>
  <w:num w:numId="36">
    <w:abstractNumId w:val="14"/>
  </w:num>
  <w:num w:numId="37">
    <w:abstractNumId w:val="10"/>
  </w:num>
  <w:num w:numId="38">
    <w:abstractNumId w:val="50"/>
  </w:num>
  <w:num w:numId="39">
    <w:abstractNumId w:val="12"/>
  </w:num>
  <w:num w:numId="40">
    <w:abstractNumId w:val="30"/>
  </w:num>
  <w:num w:numId="41">
    <w:abstractNumId w:val="32"/>
  </w:num>
  <w:num w:numId="42">
    <w:abstractNumId w:val="9"/>
  </w:num>
  <w:num w:numId="43">
    <w:abstractNumId w:val="8"/>
  </w:num>
  <w:num w:numId="44">
    <w:abstractNumId w:val="53"/>
  </w:num>
  <w:num w:numId="45">
    <w:abstractNumId w:val="43"/>
  </w:num>
  <w:num w:numId="46">
    <w:abstractNumId w:val="31"/>
  </w:num>
  <w:num w:numId="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7"/>
  </w:num>
  <w:num w:numId="54">
    <w:abstractNumId w:val="42"/>
  </w:num>
  <w:num w:numId="55">
    <w:abstractNumId w:val="22"/>
  </w:num>
  <w:num w:numId="56">
    <w:abstractNumId w:val="47"/>
  </w:num>
  <w:num w:numId="57">
    <w:abstractNumId w:val="52"/>
  </w:num>
  <w:num w:numId="58">
    <w:abstractNumId w:val="28"/>
  </w:num>
  <w:num w:numId="59">
    <w:abstractNumId w:val="16"/>
  </w:num>
  <w:num w:numId="60">
    <w:abstractNumId w:val="21"/>
  </w:num>
  <w:num w:numId="61">
    <w:abstractNumId w:val="24"/>
  </w:num>
  <w:num w:numId="62">
    <w:abstractNumId w:val="39"/>
  </w:num>
  <w:num w:numId="63">
    <w:abstractNumId w:val="17"/>
  </w:num>
  <w:num w:numId="64">
    <w:abstractNumId w:val="27"/>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proofState w:spelling="clean"/>
  <w:trackRevisions/>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85E"/>
    <w:rsid w:val="0006772D"/>
    <w:rsid w:val="00070775"/>
    <w:rsid w:val="00072044"/>
    <w:rsid w:val="000726AA"/>
    <w:rsid w:val="00073122"/>
    <w:rsid w:val="00074ABC"/>
    <w:rsid w:val="000753E5"/>
    <w:rsid w:val="000758FF"/>
    <w:rsid w:val="000763F2"/>
    <w:rsid w:val="00077DE1"/>
    <w:rsid w:val="00080DAD"/>
    <w:rsid w:val="0008226A"/>
    <w:rsid w:val="0008280C"/>
    <w:rsid w:val="00085572"/>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1034"/>
    <w:rsid w:val="00111EF5"/>
    <w:rsid w:val="00112067"/>
    <w:rsid w:val="00120CF3"/>
    <w:rsid w:val="00121DE5"/>
    <w:rsid w:val="001232F8"/>
    <w:rsid w:val="001235B1"/>
    <w:rsid w:val="00126201"/>
    <w:rsid w:val="001268BE"/>
    <w:rsid w:val="00126E10"/>
    <w:rsid w:val="00127CC8"/>
    <w:rsid w:val="00131917"/>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3B11"/>
    <w:rsid w:val="00154303"/>
    <w:rsid w:val="001568E1"/>
    <w:rsid w:val="0015714B"/>
    <w:rsid w:val="00160155"/>
    <w:rsid w:val="00160786"/>
    <w:rsid w:val="00161AE2"/>
    <w:rsid w:val="00162066"/>
    <w:rsid w:val="00162304"/>
    <w:rsid w:val="00164256"/>
    <w:rsid w:val="00164C1B"/>
    <w:rsid w:val="001654BE"/>
    <w:rsid w:val="00165E04"/>
    <w:rsid w:val="00165F04"/>
    <w:rsid w:val="00166DD7"/>
    <w:rsid w:val="00167652"/>
    <w:rsid w:val="0016778B"/>
    <w:rsid w:val="001677FD"/>
    <w:rsid w:val="00170425"/>
    <w:rsid w:val="001706FB"/>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33FE"/>
    <w:rsid w:val="001B5D23"/>
    <w:rsid w:val="001B5E39"/>
    <w:rsid w:val="001C00B4"/>
    <w:rsid w:val="001C0B01"/>
    <w:rsid w:val="001C11DB"/>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2550"/>
    <w:rsid w:val="00232D75"/>
    <w:rsid w:val="00233092"/>
    <w:rsid w:val="00234771"/>
    <w:rsid w:val="00234BD7"/>
    <w:rsid w:val="00235369"/>
    <w:rsid w:val="0023596A"/>
    <w:rsid w:val="00236503"/>
    <w:rsid w:val="00237302"/>
    <w:rsid w:val="0023732A"/>
    <w:rsid w:val="00237C8B"/>
    <w:rsid w:val="00241979"/>
    <w:rsid w:val="00243FA1"/>
    <w:rsid w:val="00244E4F"/>
    <w:rsid w:val="00244F12"/>
    <w:rsid w:val="00245947"/>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812D0"/>
    <w:rsid w:val="00282167"/>
    <w:rsid w:val="002846A4"/>
    <w:rsid w:val="0028599C"/>
    <w:rsid w:val="00285D9B"/>
    <w:rsid w:val="00285E6E"/>
    <w:rsid w:val="002901F5"/>
    <w:rsid w:val="00291047"/>
    <w:rsid w:val="00292869"/>
    <w:rsid w:val="00292CAD"/>
    <w:rsid w:val="00295872"/>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BA1"/>
    <w:rsid w:val="002E09D2"/>
    <w:rsid w:val="002E0C26"/>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51B6"/>
    <w:rsid w:val="003D6EE7"/>
    <w:rsid w:val="003D79F8"/>
    <w:rsid w:val="003E0159"/>
    <w:rsid w:val="003E0F1D"/>
    <w:rsid w:val="003E2D11"/>
    <w:rsid w:val="003E30DB"/>
    <w:rsid w:val="003E4023"/>
    <w:rsid w:val="003E52C9"/>
    <w:rsid w:val="003E66FA"/>
    <w:rsid w:val="003F0D08"/>
    <w:rsid w:val="003F28BB"/>
    <w:rsid w:val="003F58E7"/>
    <w:rsid w:val="003F62E4"/>
    <w:rsid w:val="003F6A1A"/>
    <w:rsid w:val="003F759C"/>
    <w:rsid w:val="00401419"/>
    <w:rsid w:val="004033CC"/>
    <w:rsid w:val="004049E9"/>
    <w:rsid w:val="00404D79"/>
    <w:rsid w:val="00405EFC"/>
    <w:rsid w:val="00406110"/>
    <w:rsid w:val="004078B6"/>
    <w:rsid w:val="00411F23"/>
    <w:rsid w:val="004120D6"/>
    <w:rsid w:val="004126E7"/>
    <w:rsid w:val="0041316A"/>
    <w:rsid w:val="004135E3"/>
    <w:rsid w:val="0041390C"/>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62D8"/>
    <w:rsid w:val="00436393"/>
    <w:rsid w:val="00436F0A"/>
    <w:rsid w:val="004373BF"/>
    <w:rsid w:val="00437A2C"/>
    <w:rsid w:val="00444594"/>
    <w:rsid w:val="004456F4"/>
    <w:rsid w:val="004462A2"/>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39C9"/>
    <w:rsid w:val="004741A4"/>
    <w:rsid w:val="004742DE"/>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43C7"/>
    <w:rsid w:val="0049441B"/>
    <w:rsid w:val="004949A5"/>
    <w:rsid w:val="00497838"/>
    <w:rsid w:val="004A0BAA"/>
    <w:rsid w:val="004A1C75"/>
    <w:rsid w:val="004A3F5F"/>
    <w:rsid w:val="004A661B"/>
    <w:rsid w:val="004B3775"/>
    <w:rsid w:val="004B444C"/>
    <w:rsid w:val="004B5BE1"/>
    <w:rsid w:val="004B5CBD"/>
    <w:rsid w:val="004B7804"/>
    <w:rsid w:val="004C0BF6"/>
    <w:rsid w:val="004C17C0"/>
    <w:rsid w:val="004C36AF"/>
    <w:rsid w:val="004C4B28"/>
    <w:rsid w:val="004C4C8D"/>
    <w:rsid w:val="004C50CE"/>
    <w:rsid w:val="004C58E6"/>
    <w:rsid w:val="004C5ACA"/>
    <w:rsid w:val="004C5D25"/>
    <w:rsid w:val="004C5E20"/>
    <w:rsid w:val="004C70E2"/>
    <w:rsid w:val="004C76E8"/>
    <w:rsid w:val="004C7CFD"/>
    <w:rsid w:val="004D06EF"/>
    <w:rsid w:val="004D0D43"/>
    <w:rsid w:val="004D15E1"/>
    <w:rsid w:val="004D1AF2"/>
    <w:rsid w:val="004D2269"/>
    <w:rsid w:val="004D2BD9"/>
    <w:rsid w:val="004D2E86"/>
    <w:rsid w:val="004D3A2E"/>
    <w:rsid w:val="004D4FE3"/>
    <w:rsid w:val="004D5A53"/>
    <w:rsid w:val="004E1EB7"/>
    <w:rsid w:val="004E4A71"/>
    <w:rsid w:val="004E4ECC"/>
    <w:rsid w:val="004E6883"/>
    <w:rsid w:val="004F140D"/>
    <w:rsid w:val="004F2237"/>
    <w:rsid w:val="004F2E7A"/>
    <w:rsid w:val="004F4544"/>
    <w:rsid w:val="004F532E"/>
    <w:rsid w:val="004F644A"/>
    <w:rsid w:val="004F6820"/>
    <w:rsid w:val="004F733D"/>
    <w:rsid w:val="005012F6"/>
    <w:rsid w:val="005031E7"/>
    <w:rsid w:val="00504AB8"/>
    <w:rsid w:val="00505D9F"/>
    <w:rsid w:val="005113F2"/>
    <w:rsid w:val="0051209D"/>
    <w:rsid w:val="00512F82"/>
    <w:rsid w:val="0051398F"/>
    <w:rsid w:val="00514FB6"/>
    <w:rsid w:val="00516E02"/>
    <w:rsid w:val="00517543"/>
    <w:rsid w:val="005201CB"/>
    <w:rsid w:val="00520B18"/>
    <w:rsid w:val="0052194E"/>
    <w:rsid w:val="00523F16"/>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4E91"/>
    <w:rsid w:val="00546862"/>
    <w:rsid w:val="005510F8"/>
    <w:rsid w:val="005530D6"/>
    <w:rsid w:val="00553337"/>
    <w:rsid w:val="00553FDC"/>
    <w:rsid w:val="00555A30"/>
    <w:rsid w:val="00556839"/>
    <w:rsid w:val="005575F1"/>
    <w:rsid w:val="0056060F"/>
    <w:rsid w:val="005621A3"/>
    <w:rsid w:val="00562A61"/>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454B"/>
    <w:rsid w:val="005B6CD2"/>
    <w:rsid w:val="005B6D7F"/>
    <w:rsid w:val="005C2021"/>
    <w:rsid w:val="005C2603"/>
    <w:rsid w:val="005C3281"/>
    <w:rsid w:val="005C34BF"/>
    <w:rsid w:val="005C3EB4"/>
    <w:rsid w:val="005C5D89"/>
    <w:rsid w:val="005C6B43"/>
    <w:rsid w:val="005C7D38"/>
    <w:rsid w:val="005D03BF"/>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F1189"/>
    <w:rsid w:val="005F1D0F"/>
    <w:rsid w:val="005F4280"/>
    <w:rsid w:val="005F43D6"/>
    <w:rsid w:val="005F448A"/>
    <w:rsid w:val="005F6697"/>
    <w:rsid w:val="005F7FB0"/>
    <w:rsid w:val="00600350"/>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3AAB"/>
    <w:rsid w:val="00694E86"/>
    <w:rsid w:val="006A063B"/>
    <w:rsid w:val="006A25EB"/>
    <w:rsid w:val="006A3B26"/>
    <w:rsid w:val="006A4965"/>
    <w:rsid w:val="006A52D8"/>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6128"/>
    <w:rsid w:val="006C64BA"/>
    <w:rsid w:val="006C668B"/>
    <w:rsid w:val="006D0A6A"/>
    <w:rsid w:val="006D143C"/>
    <w:rsid w:val="006D1DF8"/>
    <w:rsid w:val="006D20AE"/>
    <w:rsid w:val="006D2680"/>
    <w:rsid w:val="006D2E34"/>
    <w:rsid w:val="006D34E0"/>
    <w:rsid w:val="006D54AA"/>
    <w:rsid w:val="006D7619"/>
    <w:rsid w:val="006E130B"/>
    <w:rsid w:val="006E1434"/>
    <w:rsid w:val="006E1475"/>
    <w:rsid w:val="006E3770"/>
    <w:rsid w:val="006E37FC"/>
    <w:rsid w:val="006E3D17"/>
    <w:rsid w:val="006E5F84"/>
    <w:rsid w:val="006E689F"/>
    <w:rsid w:val="006E6DCB"/>
    <w:rsid w:val="006F0F57"/>
    <w:rsid w:val="006F1BE5"/>
    <w:rsid w:val="006F44C8"/>
    <w:rsid w:val="006F587A"/>
    <w:rsid w:val="006F7D91"/>
    <w:rsid w:val="00700DF1"/>
    <w:rsid w:val="007017C5"/>
    <w:rsid w:val="00701D6E"/>
    <w:rsid w:val="00701E8F"/>
    <w:rsid w:val="00703292"/>
    <w:rsid w:val="00704734"/>
    <w:rsid w:val="00704ED1"/>
    <w:rsid w:val="00705E0B"/>
    <w:rsid w:val="00707111"/>
    <w:rsid w:val="00707BAC"/>
    <w:rsid w:val="00710427"/>
    <w:rsid w:val="007110DD"/>
    <w:rsid w:val="00711CD5"/>
    <w:rsid w:val="00712996"/>
    <w:rsid w:val="00713CC1"/>
    <w:rsid w:val="00713F8B"/>
    <w:rsid w:val="00714FDB"/>
    <w:rsid w:val="007217DC"/>
    <w:rsid w:val="007232A8"/>
    <w:rsid w:val="0072330B"/>
    <w:rsid w:val="00723C99"/>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51C0"/>
    <w:rsid w:val="007E54F4"/>
    <w:rsid w:val="007E5F89"/>
    <w:rsid w:val="007E72D1"/>
    <w:rsid w:val="007E7A1D"/>
    <w:rsid w:val="007E7A8E"/>
    <w:rsid w:val="007F102A"/>
    <w:rsid w:val="007F25D4"/>
    <w:rsid w:val="007F32D3"/>
    <w:rsid w:val="007F6B4E"/>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6F79"/>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B0233"/>
    <w:rsid w:val="008B1DA8"/>
    <w:rsid w:val="008B1FB3"/>
    <w:rsid w:val="008B2910"/>
    <w:rsid w:val="008B3377"/>
    <w:rsid w:val="008B5386"/>
    <w:rsid w:val="008B6327"/>
    <w:rsid w:val="008B6AD8"/>
    <w:rsid w:val="008B74CC"/>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366E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704A"/>
    <w:rsid w:val="00A27977"/>
    <w:rsid w:val="00A27D42"/>
    <w:rsid w:val="00A30EC3"/>
    <w:rsid w:val="00A33B14"/>
    <w:rsid w:val="00A37CF8"/>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2CC"/>
    <w:rsid w:val="00A55963"/>
    <w:rsid w:val="00A57DBF"/>
    <w:rsid w:val="00A60231"/>
    <w:rsid w:val="00A649C3"/>
    <w:rsid w:val="00A6591A"/>
    <w:rsid w:val="00A65C25"/>
    <w:rsid w:val="00A65F45"/>
    <w:rsid w:val="00A65F49"/>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9000C"/>
    <w:rsid w:val="00A901B7"/>
    <w:rsid w:val="00A909F0"/>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3166"/>
    <w:rsid w:val="00B244D1"/>
    <w:rsid w:val="00B24876"/>
    <w:rsid w:val="00B2676F"/>
    <w:rsid w:val="00B26E81"/>
    <w:rsid w:val="00B273C3"/>
    <w:rsid w:val="00B27D85"/>
    <w:rsid w:val="00B27E4B"/>
    <w:rsid w:val="00B303AA"/>
    <w:rsid w:val="00B30600"/>
    <w:rsid w:val="00B3288D"/>
    <w:rsid w:val="00B32DC9"/>
    <w:rsid w:val="00B3338A"/>
    <w:rsid w:val="00B337E8"/>
    <w:rsid w:val="00B33E49"/>
    <w:rsid w:val="00B3524C"/>
    <w:rsid w:val="00B35EAB"/>
    <w:rsid w:val="00B371D4"/>
    <w:rsid w:val="00B40A43"/>
    <w:rsid w:val="00B41478"/>
    <w:rsid w:val="00B41C6B"/>
    <w:rsid w:val="00B4255B"/>
    <w:rsid w:val="00B4426A"/>
    <w:rsid w:val="00B444B9"/>
    <w:rsid w:val="00B44881"/>
    <w:rsid w:val="00B44D76"/>
    <w:rsid w:val="00B44DF0"/>
    <w:rsid w:val="00B45132"/>
    <w:rsid w:val="00B45973"/>
    <w:rsid w:val="00B47D80"/>
    <w:rsid w:val="00B50952"/>
    <w:rsid w:val="00B5301D"/>
    <w:rsid w:val="00B53D48"/>
    <w:rsid w:val="00B5494A"/>
    <w:rsid w:val="00B54F6E"/>
    <w:rsid w:val="00B5553B"/>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E6B"/>
    <w:rsid w:val="00B85E98"/>
    <w:rsid w:val="00B87156"/>
    <w:rsid w:val="00B92D9A"/>
    <w:rsid w:val="00B9310B"/>
    <w:rsid w:val="00B93BFD"/>
    <w:rsid w:val="00B95DE7"/>
    <w:rsid w:val="00B97BCC"/>
    <w:rsid w:val="00BA02AA"/>
    <w:rsid w:val="00BA184A"/>
    <w:rsid w:val="00BA2543"/>
    <w:rsid w:val="00BA2852"/>
    <w:rsid w:val="00BA3106"/>
    <w:rsid w:val="00BA3115"/>
    <w:rsid w:val="00BA3ABA"/>
    <w:rsid w:val="00BA4AA0"/>
    <w:rsid w:val="00BA7548"/>
    <w:rsid w:val="00BB06FD"/>
    <w:rsid w:val="00BB206F"/>
    <w:rsid w:val="00BB2AE8"/>
    <w:rsid w:val="00BB2BE0"/>
    <w:rsid w:val="00BB431B"/>
    <w:rsid w:val="00BC068B"/>
    <w:rsid w:val="00BC1180"/>
    <w:rsid w:val="00BC373D"/>
    <w:rsid w:val="00BC5994"/>
    <w:rsid w:val="00BC7BAA"/>
    <w:rsid w:val="00BD00E9"/>
    <w:rsid w:val="00BD033A"/>
    <w:rsid w:val="00BD12A2"/>
    <w:rsid w:val="00BD19BB"/>
    <w:rsid w:val="00BD28BE"/>
    <w:rsid w:val="00BD387D"/>
    <w:rsid w:val="00BD4143"/>
    <w:rsid w:val="00BD4A2A"/>
    <w:rsid w:val="00BD4C60"/>
    <w:rsid w:val="00BD6705"/>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76F3"/>
    <w:rsid w:val="00C27C53"/>
    <w:rsid w:val="00C305CD"/>
    <w:rsid w:val="00C31029"/>
    <w:rsid w:val="00C32358"/>
    <w:rsid w:val="00C33863"/>
    <w:rsid w:val="00C35E63"/>
    <w:rsid w:val="00C369C8"/>
    <w:rsid w:val="00C36CF1"/>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3621"/>
    <w:rsid w:val="00C9376E"/>
    <w:rsid w:val="00C9461E"/>
    <w:rsid w:val="00C96BC3"/>
    <w:rsid w:val="00C97277"/>
    <w:rsid w:val="00C9759A"/>
    <w:rsid w:val="00CA1EBB"/>
    <w:rsid w:val="00CA1F87"/>
    <w:rsid w:val="00CA2922"/>
    <w:rsid w:val="00CA614D"/>
    <w:rsid w:val="00CA6DDA"/>
    <w:rsid w:val="00CB1553"/>
    <w:rsid w:val="00CB15F0"/>
    <w:rsid w:val="00CB1D7B"/>
    <w:rsid w:val="00CB22AF"/>
    <w:rsid w:val="00CB2E32"/>
    <w:rsid w:val="00CC077F"/>
    <w:rsid w:val="00CC0D68"/>
    <w:rsid w:val="00CC4824"/>
    <w:rsid w:val="00CC6F72"/>
    <w:rsid w:val="00CC73AF"/>
    <w:rsid w:val="00CC7850"/>
    <w:rsid w:val="00CC7F6C"/>
    <w:rsid w:val="00CD09E0"/>
    <w:rsid w:val="00CD31A4"/>
    <w:rsid w:val="00CD3330"/>
    <w:rsid w:val="00CD3623"/>
    <w:rsid w:val="00CD40D8"/>
    <w:rsid w:val="00CD4B5C"/>
    <w:rsid w:val="00CD5C8D"/>
    <w:rsid w:val="00CD7F29"/>
    <w:rsid w:val="00CE128F"/>
    <w:rsid w:val="00CE22E9"/>
    <w:rsid w:val="00CE29AD"/>
    <w:rsid w:val="00CE3E01"/>
    <w:rsid w:val="00CE3ED1"/>
    <w:rsid w:val="00CE6742"/>
    <w:rsid w:val="00CE6B6E"/>
    <w:rsid w:val="00CE6F9B"/>
    <w:rsid w:val="00CF14EC"/>
    <w:rsid w:val="00CF40C8"/>
    <w:rsid w:val="00CF442E"/>
    <w:rsid w:val="00CF484C"/>
    <w:rsid w:val="00CF58D2"/>
    <w:rsid w:val="00CF64AD"/>
    <w:rsid w:val="00CF713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ED6"/>
    <w:rsid w:val="00D6287C"/>
    <w:rsid w:val="00D6332D"/>
    <w:rsid w:val="00D63F80"/>
    <w:rsid w:val="00D6440A"/>
    <w:rsid w:val="00D655FB"/>
    <w:rsid w:val="00D67817"/>
    <w:rsid w:val="00D7137B"/>
    <w:rsid w:val="00D745A8"/>
    <w:rsid w:val="00D748F4"/>
    <w:rsid w:val="00D74DDE"/>
    <w:rsid w:val="00D75188"/>
    <w:rsid w:val="00D76121"/>
    <w:rsid w:val="00D771EE"/>
    <w:rsid w:val="00D80B79"/>
    <w:rsid w:val="00D811EA"/>
    <w:rsid w:val="00D81210"/>
    <w:rsid w:val="00D81C7E"/>
    <w:rsid w:val="00D82455"/>
    <w:rsid w:val="00D82B4C"/>
    <w:rsid w:val="00D84AD0"/>
    <w:rsid w:val="00D8629A"/>
    <w:rsid w:val="00D87FC5"/>
    <w:rsid w:val="00D90629"/>
    <w:rsid w:val="00D917AC"/>
    <w:rsid w:val="00DA05FE"/>
    <w:rsid w:val="00DA1156"/>
    <w:rsid w:val="00DA28B3"/>
    <w:rsid w:val="00DA34FB"/>
    <w:rsid w:val="00DA41B0"/>
    <w:rsid w:val="00DA4400"/>
    <w:rsid w:val="00DA46CF"/>
    <w:rsid w:val="00DA589D"/>
    <w:rsid w:val="00DA6E0B"/>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39E"/>
    <w:rsid w:val="00DD5530"/>
    <w:rsid w:val="00DD7569"/>
    <w:rsid w:val="00DE0E5A"/>
    <w:rsid w:val="00DE142D"/>
    <w:rsid w:val="00DE2F8F"/>
    <w:rsid w:val="00DE3B21"/>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1A20"/>
    <w:rsid w:val="00E51C60"/>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49BA"/>
    <w:rsid w:val="00EF57D8"/>
    <w:rsid w:val="00EF6A54"/>
    <w:rsid w:val="00EF6A66"/>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42DD"/>
    <w:rsid w:val="00F36797"/>
    <w:rsid w:val="00F36ACB"/>
    <w:rsid w:val="00F36D90"/>
    <w:rsid w:val="00F372B2"/>
    <w:rsid w:val="00F40169"/>
    <w:rsid w:val="00F40483"/>
    <w:rsid w:val="00F40E1E"/>
    <w:rsid w:val="00F425A3"/>
    <w:rsid w:val="00F43FC0"/>
    <w:rsid w:val="00F44461"/>
    <w:rsid w:val="00F44731"/>
    <w:rsid w:val="00F4511E"/>
    <w:rsid w:val="00F45280"/>
    <w:rsid w:val="00F46F5C"/>
    <w:rsid w:val="00F477B8"/>
    <w:rsid w:val="00F5120E"/>
    <w:rsid w:val="00F57042"/>
    <w:rsid w:val="00F57761"/>
    <w:rsid w:val="00F609F5"/>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5BC9"/>
    <w:rsid w:val="00F87658"/>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3FDE"/>
    <w:rsid w:val="00FF4271"/>
    <w:rsid w:val="00FF49A6"/>
    <w:rsid w:val="00FF4C2E"/>
    <w:rsid w:val="00FF54B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27484"/>
  <w15:docId w15:val="{2B1CADE8-44AD-47ED-BB5D-00D536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mailto:valores.mobiliarios@b3.com.br"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ger2.agente@oliveiratrust.com.br" TargetMode="Externa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antonio.amaro@oliveiratrust.com.br"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http://www.tibagienergia.com.br" TargetMode="External"/><Relationship Id="rId19" Type="http://schemas.openxmlformats.org/officeDocument/2006/relationships/header" Target="header2.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marciobarata@minaspch.com.br"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0541-C168-46BD-A8D5-80E7E83A035D}">
  <ds:schemaRefs>
    <ds:schemaRef ds:uri="http://schemas.openxmlformats.org/officeDocument/2006/bibliography"/>
  </ds:schemaRefs>
</ds:datastoreItem>
</file>

<file path=customXml/itemProps2.xml><?xml version="1.0" encoding="utf-8"?>
<ds:datastoreItem xmlns:ds="http://schemas.openxmlformats.org/officeDocument/2006/customXml" ds:itemID="{D01194D2-24EF-4E9D-A45B-7B4FF63E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62</Pages>
  <Words>29352</Words>
  <Characters>158504</Characters>
  <Application>Microsoft Office Word</Application>
  <DocSecurity>0</DocSecurity>
  <Lines>1320</Lines>
  <Paragraphs>374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187482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4</cp:revision>
  <cp:lastPrinted>2019-06-17T17:29:00Z</cp:lastPrinted>
  <dcterms:created xsi:type="dcterms:W3CDTF">2019-07-12T17:50:00Z</dcterms:created>
  <dcterms:modified xsi:type="dcterms:W3CDTF">2019-07-12T18:15:00Z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- 50796033v1 13114.1 </vt:lpwstr>
  </property>
</Properties>
</file>